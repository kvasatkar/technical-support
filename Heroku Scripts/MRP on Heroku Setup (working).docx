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9663" w14:textId="48786A7D" w:rsidR="008E6177" w:rsidRPr="00DC5AEA" w:rsidRDefault="00815538" w:rsidP="00DC5AEA">
      <w:pPr>
        <w:pStyle w:val="Heading1"/>
        <w:numPr>
          <w:ilvl w:val="0"/>
          <w:numId w:val="14"/>
        </w:numPr>
        <w:rPr>
          <w:rStyle w:val="Heading2Char"/>
          <w:color w:val="2F5496" w:themeColor="accent1" w:themeShade="BF"/>
          <w:sz w:val="32"/>
          <w:szCs w:val="32"/>
        </w:rPr>
      </w:pPr>
      <w:r w:rsidRPr="00DC5AEA">
        <w:rPr>
          <w:rStyle w:val="Heading2Char"/>
          <w:color w:val="2F5496" w:themeColor="accent1" w:themeShade="BF"/>
          <w:sz w:val="32"/>
          <w:szCs w:val="32"/>
        </w:rPr>
        <w:t>Support Setup Steps</w:t>
      </w:r>
      <w:r w:rsidR="00DC5AEA" w:rsidRPr="00DC5AEA">
        <w:rPr>
          <w:rStyle w:val="Heading2Char"/>
          <w:color w:val="2F5496" w:themeColor="accent1" w:themeShade="BF"/>
          <w:sz w:val="32"/>
          <w:szCs w:val="32"/>
        </w:rPr>
        <w:t xml:space="preserve"> (in Salesforce Org)</w:t>
      </w:r>
    </w:p>
    <w:p w14:paraId="3CD66B76" w14:textId="77777777" w:rsidR="00F26360" w:rsidRPr="00F26360" w:rsidRDefault="00F26360" w:rsidP="00F26360">
      <w:pPr>
        <w:rPr>
          <w:lang w:eastAsia="en-IN"/>
        </w:rPr>
      </w:pPr>
    </w:p>
    <w:p w14:paraId="3771B468" w14:textId="52281F55" w:rsidR="00815538" w:rsidDel="00C33F9E" w:rsidRDefault="002A4644" w:rsidP="004430C8">
      <w:pPr>
        <w:pStyle w:val="ListParagraph"/>
        <w:numPr>
          <w:ilvl w:val="0"/>
          <w:numId w:val="15"/>
        </w:numPr>
        <w:spacing w:after="0" w:line="240" w:lineRule="auto"/>
        <w:ind w:left="1080"/>
        <w:rPr>
          <w:del w:id="0" w:author="Pravin" w:date="2020-02-27T17:11:00Z"/>
          <w:rFonts w:ascii="Calibri" w:eastAsia="Times New Roman" w:hAnsi="Calibri" w:cs="Calibri"/>
          <w:color w:val="000000"/>
          <w:lang w:eastAsia="en-IN"/>
        </w:rPr>
      </w:pPr>
      <w:del w:id="1" w:author="Pravin" w:date="2020-02-27T17:11:00Z">
        <w:r w:rsidDel="00C33F9E">
          <w:rPr>
            <w:rFonts w:ascii="Calibri" w:eastAsia="Times New Roman" w:hAnsi="Calibri" w:cs="Calibri"/>
            <w:color w:val="000000"/>
            <w:lang w:eastAsia="en-IN"/>
          </w:rPr>
          <w:delText>From</w:delText>
        </w:r>
        <w:r w:rsidR="00815538" w:rsidDel="00C33F9E">
          <w:rPr>
            <w:rFonts w:ascii="Calibri" w:eastAsia="Times New Roman" w:hAnsi="Calibri" w:cs="Calibri"/>
            <w:color w:val="000000"/>
            <w:lang w:eastAsia="en-IN"/>
          </w:rPr>
          <w:delText xml:space="preserve"> </w:delText>
        </w:r>
        <w:r w:rsidDel="00C33F9E">
          <w:rPr>
            <w:rFonts w:ascii="Calibri" w:eastAsia="Times New Roman" w:hAnsi="Calibri" w:cs="Calibri"/>
            <w:color w:val="000000"/>
            <w:lang w:eastAsia="en-IN"/>
          </w:rPr>
          <w:delText xml:space="preserve">the </w:delText>
        </w:r>
        <w:r w:rsidR="00815538" w:rsidDel="00C33F9E">
          <w:rPr>
            <w:rFonts w:ascii="Calibri" w:eastAsia="Times New Roman" w:hAnsi="Calibri" w:cs="Calibri"/>
            <w:color w:val="000000"/>
            <w:lang w:eastAsia="en-IN"/>
          </w:rPr>
          <w:delText>SF Setup menu</w:delText>
        </w:r>
        <w:r w:rsidDel="00C33F9E">
          <w:rPr>
            <w:rFonts w:ascii="Calibri" w:eastAsia="Times New Roman" w:hAnsi="Calibri" w:cs="Calibri"/>
            <w:color w:val="000000"/>
            <w:lang w:eastAsia="en-IN"/>
          </w:rPr>
          <w:delText xml:space="preserve"> use the Quick Find / Search box to find, or Navigate</w:delText>
        </w:r>
        <w:r w:rsidR="00815538" w:rsidDel="00C33F9E">
          <w:rPr>
            <w:rFonts w:ascii="Calibri" w:eastAsia="Times New Roman" w:hAnsi="Calibri" w:cs="Calibri"/>
            <w:color w:val="000000"/>
            <w:lang w:eastAsia="en-IN"/>
          </w:rPr>
          <w:delText xml:space="preserve"> to Build / Create / Apps</w:delText>
        </w:r>
        <w:r w:rsidDel="00C33F9E">
          <w:rPr>
            <w:rFonts w:ascii="Calibri" w:eastAsia="Times New Roman" w:hAnsi="Calibri" w:cs="Calibri"/>
            <w:color w:val="000000"/>
            <w:lang w:eastAsia="en-IN"/>
          </w:rPr>
          <w:delText xml:space="preserve">/ </w:delText>
        </w:r>
        <w:r w:rsidR="00815538" w:rsidRPr="002A4644" w:rsidDel="00C33F9E">
          <w:rPr>
            <w:rFonts w:ascii="Calibri" w:eastAsia="Times New Roman" w:hAnsi="Calibri" w:cs="Calibri"/>
            <w:b/>
            <w:bCs/>
            <w:color w:val="7030A0"/>
            <w:lang w:eastAsia="en-IN"/>
          </w:rPr>
          <w:delText>Connected Apps</w:delText>
        </w:r>
        <w:r w:rsidR="00815538" w:rsidDel="00C33F9E">
          <w:rPr>
            <w:rFonts w:ascii="Calibri" w:eastAsia="Times New Roman" w:hAnsi="Calibri" w:cs="Calibri"/>
            <w:color w:val="000000"/>
            <w:lang w:eastAsia="en-IN"/>
          </w:rPr>
          <w:delText>. Click ‘New’ and populate fields</w:delText>
        </w:r>
        <w:r w:rsidR="00BC4C08" w:rsidDel="00C33F9E">
          <w:rPr>
            <w:rFonts w:ascii="Calibri" w:eastAsia="Times New Roman" w:hAnsi="Calibri" w:cs="Calibri"/>
            <w:color w:val="000000"/>
            <w:lang w:eastAsia="en-IN"/>
          </w:rPr>
          <w:delText xml:space="preserve"> as noted below, if they are not defaulted</w:delText>
        </w:r>
        <w:r w:rsidR="00815538" w:rsidDel="00C33F9E">
          <w:rPr>
            <w:rFonts w:ascii="Calibri" w:eastAsia="Times New Roman" w:hAnsi="Calibri" w:cs="Calibri"/>
            <w:color w:val="000000"/>
            <w:lang w:eastAsia="en-IN"/>
          </w:rPr>
          <w:delText>:</w:delText>
        </w:r>
      </w:del>
    </w:p>
    <w:p w14:paraId="6598FF77" w14:textId="7DE0FF69" w:rsidR="00815538" w:rsidDel="00C33F9E" w:rsidRDefault="00815538" w:rsidP="004430C8">
      <w:pPr>
        <w:pStyle w:val="ListParagraph"/>
        <w:numPr>
          <w:ilvl w:val="0"/>
          <w:numId w:val="10"/>
        </w:numPr>
        <w:spacing w:after="0" w:line="240" w:lineRule="auto"/>
        <w:ind w:left="2160"/>
        <w:rPr>
          <w:del w:id="2" w:author="Pravin" w:date="2020-02-27T17:11:00Z"/>
          <w:rFonts w:ascii="Calibri" w:eastAsia="Times New Roman" w:hAnsi="Calibri" w:cs="Calibri"/>
          <w:color w:val="000000"/>
          <w:lang w:eastAsia="en-IN"/>
        </w:rPr>
      </w:pPr>
      <w:del w:id="3" w:author="Pravin" w:date="2020-02-27T17:11:00Z">
        <w:r w:rsidDel="00C33F9E">
          <w:rPr>
            <w:rFonts w:ascii="Calibri" w:eastAsia="Times New Roman" w:hAnsi="Calibri" w:cs="Calibri"/>
            <w:color w:val="000000"/>
            <w:lang w:eastAsia="en-IN"/>
          </w:rPr>
          <w:delText>Connected App Name</w:delText>
        </w:r>
        <w:r w:rsidR="00BC4C08" w:rsidDel="00C33F9E">
          <w:rPr>
            <w:rFonts w:ascii="Calibri" w:eastAsia="Times New Roman" w:hAnsi="Calibri" w:cs="Calibri"/>
            <w:color w:val="000000"/>
            <w:lang w:eastAsia="en-IN"/>
          </w:rPr>
          <w:delText>:</w:delText>
        </w:r>
        <w:r w:rsidDel="00C33F9E">
          <w:rPr>
            <w:rFonts w:ascii="Calibri" w:eastAsia="Times New Roman" w:hAnsi="Calibri" w:cs="Calibri"/>
            <w:color w:val="000000"/>
            <w:lang w:eastAsia="en-IN"/>
          </w:rPr>
          <w:delText xml:space="preserve"> MRPOnHeroku</w:delText>
        </w:r>
        <w:r w:rsidR="00BC4C08" w:rsidDel="00C33F9E">
          <w:rPr>
            <w:rFonts w:ascii="Calibri" w:eastAsia="Times New Roman" w:hAnsi="Calibri" w:cs="Calibri"/>
            <w:color w:val="000000"/>
            <w:lang w:eastAsia="en-IN"/>
          </w:rPr>
          <w:delText xml:space="preserve"> (do not use spaces)</w:delText>
        </w:r>
      </w:del>
    </w:p>
    <w:p w14:paraId="3ED66F6D" w14:textId="3E56AF40" w:rsidR="00BC4C08" w:rsidDel="00C33F9E" w:rsidRDefault="00815538" w:rsidP="004430C8">
      <w:pPr>
        <w:pStyle w:val="ListParagraph"/>
        <w:numPr>
          <w:ilvl w:val="0"/>
          <w:numId w:val="10"/>
        </w:numPr>
        <w:spacing w:after="0" w:line="240" w:lineRule="auto"/>
        <w:ind w:left="2160"/>
        <w:rPr>
          <w:del w:id="4" w:author="Pravin" w:date="2020-02-27T17:11:00Z"/>
          <w:rFonts w:ascii="Calibri" w:eastAsia="Times New Roman" w:hAnsi="Calibri" w:cs="Calibri"/>
          <w:color w:val="000000"/>
          <w:lang w:eastAsia="en-IN"/>
        </w:rPr>
      </w:pPr>
      <w:del w:id="5" w:author="Pravin" w:date="2020-02-27T17:11:00Z">
        <w:r w:rsidDel="00C33F9E">
          <w:rPr>
            <w:rFonts w:ascii="Calibri" w:eastAsia="Times New Roman" w:hAnsi="Calibri" w:cs="Calibri"/>
            <w:color w:val="000000"/>
            <w:lang w:eastAsia="en-IN"/>
          </w:rPr>
          <w:delText>API Name</w:delText>
        </w:r>
        <w:r w:rsidR="00BC4C08" w:rsidDel="00C33F9E">
          <w:rPr>
            <w:rFonts w:ascii="Calibri" w:eastAsia="Times New Roman" w:hAnsi="Calibri" w:cs="Calibri"/>
            <w:color w:val="000000"/>
            <w:lang w:eastAsia="en-IN"/>
          </w:rPr>
          <w:delText>:</w:delText>
        </w:r>
        <w:r w:rsidDel="00C33F9E">
          <w:rPr>
            <w:rFonts w:ascii="Calibri" w:eastAsia="Times New Roman" w:hAnsi="Calibri" w:cs="Calibri"/>
            <w:color w:val="000000"/>
            <w:lang w:eastAsia="en-IN"/>
          </w:rPr>
          <w:delText xml:space="preserve"> (defaults to Connected App Name</w:delText>
        </w:r>
        <w:r w:rsidR="00BC4C08" w:rsidDel="00C33F9E">
          <w:rPr>
            <w:rFonts w:ascii="Calibri" w:eastAsia="Times New Roman" w:hAnsi="Calibri" w:cs="Calibri"/>
            <w:color w:val="000000"/>
            <w:lang w:eastAsia="en-IN"/>
          </w:rPr>
          <w:delText xml:space="preserve"> – leave as default)</w:delText>
        </w:r>
      </w:del>
    </w:p>
    <w:p w14:paraId="7F236631" w14:textId="3A6C2CB4" w:rsidR="00BC4C08" w:rsidDel="00C33F9E" w:rsidRDefault="00BC4C08" w:rsidP="004430C8">
      <w:pPr>
        <w:pStyle w:val="ListParagraph"/>
        <w:numPr>
          <w:ilvl w:val="0"/>
          <w:numId w:val="10"/>
        </w:numPr>
        <w:spacing w:after="0" w:line="240" w:lineRule="auto"/>
        <w:ind w:left="2160"/>
        <w:rPr>
          <w:del w:id="6" w:author="Pravin" w:date="2020-02-27T17:11:00Z"/>
          <w:rFonts w:ascii="Calibri" w:eastAsia="Times New Roman" w:hAnsi="Calibri" w:cs="Calibri"/>
          <w:color w:val="000000"/>
          <w:lang w:eastAsia="en-IN"/>
        </w:rPr>
      </w:pPr>
      <w:del w:id="7" w:author="Pravin" w:date="2020-02-27T17:11:00Z">
        <w:r w:rsidDel="00C33F9E">
          <w:rPr>
            <w:rFonts w:ascii="Calibri" w:eastAsia="Times New Roman" w:hAnsi="Calibri" w:cs="Calibri"/>
            <w:color w:val="000000"/>
            <w:lang w:eastAsia="en-IN"/>
          </w:rPr>
          <w:delText xml:space="preserve">Contact Email: </w:delText>
        </w:r>
        <w:r w:rsidR="00691D2B" w:rsidDel="00C33F9E">
          <w:fldChar w:fldCharType="begin"/>
        </w:r>
        <w:r w:rsidR="00691D2B" w:rsidDel="00C33F9E">
          <w:delInstrText xml:space="preserve"> HYPERLINK "mailto:rs-support@rootstock.com" </w:delInstrText>
        </w:r>
        <w:r w:rsidR="00691D2B" w:rsidDel="00C33F9E">
          <w:fldChar w:fldCharType="separate"/>
        </w:r>
        <w:r w:rsidRPr="00F06196" w:rsidDel="00C33F9E">
          <w:rPr>
            <w:rStyle w:val="Hyperlink"/>
            <w:rFonts w:ascii="Calibri" w:eastAsia="Times New Roman" w:hAnsi="Calibri" w:cs="Calibri"/>
            <w:lang w:eastAsia="en-IN"/>
          </w:rPr>
          <w:delText>rs-support@rootstock.com</w:delText>
        </w:r>
        <w:r w:rsidR="00691D2B" w:rsidDel="00C33F9E">
          <w:rPr>
            <w:rStyle w:val="Hyperlink"/>
            <w:rFonts w:ascii="Calibri" w:eastAsia="Times New Roman" w:hAnsi="Calibri" w:cs="Calibri"/>
            <w:lang w:eastAsia="en-IN"/>
          </w:rPr>
          <w:fldChar w:fldCharType="end"/>
        </w:r>
      </w:del>
    </w:p>
    <w:p w14:paraId="1228CA9B" w14:textId="6F305449" w:rsidR="00BC4C08" w:rsidDel="00C33F9E" w:rsidRDefault="00BC4C08" w:rsidP="004430C8">
      <w:pPr>
        <w:pStyle w:val="ListParagraph"/>
        <w:numPr>
          <w:ilvl w:val="0"/>
          <w:numId w:val="10"/>
        </w:numPr>
        <w:spacing w:after="0" w:line="240" w:lineRule="auto"/>
        <w:ind w:left="2160"/>
        <w:rPr>
          <w:del w:id="8" w:author="Pravin" w:date="2020-02-27T17:11:00Z"/>
          <w:rFonts w:ascii="Calibri" w:eastAsia="Times New Roman" w:hAnsi="Calibri" w:cs="Calibri"/>
          <w:color w:val="000000"/>
          <w:lang w:eastAsia="en-IN"/>
        </w:rPr>
      </w:pPr>
      <w:del w:id="9" w:author="Pravin" w:date="2020-02-27T17:11:00Z">
        <w:r w:rsidDel="00C33F9E">
          <w:rPr>
            <w:rFonts w:ascii="Calibri" w:eastAsia="Times New Roman" w:hAnsi="Calibri" w:cs="Calibri"/>
            <w:color w:val="000000"/>
            <w:lang w:eastAsia="en-IN"/>
          </w:rPr>
          <w:delText>Description: MRP On Heroku</w:delText>
        </w:r>
      </w:del>
    </w:p>
    <w:p w14:paraId="099302B6" w14:textId="27E0C9FD" w:rsidR="00BC4C08" w:rsidDel="00C33F9E" w:rsidRDefault="00BC4C08" w:rsidP="004430C8">
      <w:pPr>
        <w:pStyle w:val="ListParagraph"/>
        <w:numPr>
          <w:ilvl w:val="0"/>
          <w:numId w:val="10"/>
        </w:numPr>
        <w:spacing w:after="0" w:line="240" w:lineRule="auto"/>
        <w:ind w:left="2160"/>
        <w:rPr>
          <w:del w:id="10" w:author="Pravin" w:date="2020-02-27T17:11:00Z"/>
          <w:rFonts w:ascii="Calibri" w:eastAsia="Times New Roman" w:hAnsi="Calibri" w:cs="Calibri"/>
          <w:color w:val="000000"/>
          <w:lang w:eastAsia="en-IN"/>
        </w:rPr>
      </w:pPr>
      <w:del w:id="11" w:author="Pravin" w:date="2020-02-27T17:11:00Z">
        <w:r w:rsidDel="00C33F9E">
          <w:rPr>
            <w:rFonts w:ascii="Calibri" w:eastAsia="Times New Roman" w:hAnsi="Calibri" w:cs="Calibri"/>
            <w:color w:val="000000"/>
            <w:lang w:eastAsia="en-IN"/>
          </w:rPr>
          <w:delText>Enable OAuth Settings: Checked</w:delText>
        </w:r>
      </w:del>
    </w:p>
    <w:p w14:paraId="1B27F76B" w14:textId="29AFFE44" w:rsidR="00BC4C08" w:rsidDel="00C33F9E" w:rsidRDefault="00BC4C08" w:rsidP="004430C8">
      <w:pPr>
        <w:pStyle w:val="ListParagraph"/>
        <w:numPr>
          <w:ilvl w:val="0"/>
          <w:numId w:val="10"/>
        </w:numPr>
        <w:spacing w:after="0" w:line="240" w:lineRule="auto"/>
        <w:ind w:left="2160"/>
        <w:rPr>
          <w:del w:id="12" w:author="Pravin" w:date="2020-02-27T17:11:00Z"/>
          <w:rFonts w:ascii="Calibri" w:eastAsia="Times New Roman" w:hAnsi="Calibri" w:cs="Calibri"/>
          <w:color w:val="000000"/>
          <w:lang w:eastAsia="en-IN"/>
        </w:rPr>
      </w:pPr>
      <w:del w:id="13" w:author="Pravin" w:date="2020-02-27T17:11:00Z">
        <w:r w:rsidDel="00C33F9E">
          <w:rPr>
            <w:rFonts w:ascii="Calibri" w:eastAsia="Times New Roman" w:hAnsi="Calibri" w:cs="Calibri"/>
            <w:color w:val="000000"/>
            <w:lang w:eastAsia="en-IN"/>
          </w:rPr>
          <w:delText xml:space="preserve">Callback URL: </w:delText>
        </w:r>
        <w:r w:rsidR="00691D2B" w:rsidDel="00C33F9E">
          <w:fldChar w:fldCharType="begin"/>
        </w:r>
        <w:r w:rsidR="00691D2B" w:rsidDel="00C33F9E">
          <w:delInstrText xml:space="preserve"> HYPERLINK "https://web-rstk-test.herokuapp.com/sf/oauth/callback" </w:delInstrText>
        </w:r>
        <w:r w:rsidR="00691D2B" w:rsidDel="00C33F9E">
          <w:fldChar w:fldCharType="separate"/>
        </w:r>
        <w:r w:rsidRPr="00F06196" w:rsidDel="00C33F9E">
          <w:rPr>
            <w:rStyle w:val="Hyperlink"/>
            <w:rFonts w:ascii="Calibri" w:eastAsia="Times New Roman" w:hAnsi="Calibri" w:cs="Calibri"/>
            <w:lang w:eastAsia="en-IN"/>
          </w:rPr>
          <w:delText>https://web-rstk-test.herokuapp.com/sf/oauth/callback</w:delText>
        </w:r>
        <w:r w:rsidR="00691D2B" w:rsidDel="00C33F9E">
          <w:rPr>
            <w:rStyle w:val="Hyperlink"/>
            <w:rFonts w:ascii="Calibri" w:eastAsia="Times New Roman" w:hAnsi="Calibri" w:cs="Calibri"/>
            <w:lang w:eastAsia="en-IN"/>
          </w:rPr>
          <w:fldChar w:fldCharType="end"/>
        </w:r>
        <w:r w:rsidR="003C3785" w:rsidDel="00C33F9E">
          <w:rPr>
            <w:rFonts w:ascii="Calibri" w:eastAsia="Times New Roman" w:hAnsi="Calibri" w:cs="Calibri"/>
            <w:color w:val="000000"/>
            <w:lang w:eastAsia="en-IN"/>
          </w:rPr>
          <w:delText xml:space="preserve"> (for Sandbox – replace ‘test’ with prod for Production)</w:delText>
        </w:r>
      </w:del>
    </w:p>
    <w:p w14:paraId="6C357A7F" w14:textId="05D3E2A9" w:rsidR="00BC4C08" w:rsidDel="00C33F9E" w:rsidRDefault="00BC4C08" w:rsidP="004430C8">
      <w:pPr>
        <w:pStyle w:val="ListParagraph"/>
        <w:numPr>
          <w:ilvl w:val="0"/>
          <w:numId w:val="10"/>
        </w:numPr>
        <w:spacing w:after="0" w:line="240" w:lineRule="auto"/>
        <w:ind w:left="2160"/>
        <w:rPr>
          <w:del w:id="14" w:author="Pravin" w:date="2020-02-27T17:11:00Z"/>
          <w:rFonts w:ascii="Calibri" w:eastAsia="Times New Roman" w:hAnsi="Calibri" w:cs="Calibri"/>
          <w:color w:val="000000"/>
          <w:lang w:eastAsia="en-IN"/>
        </w:rPr>
      </w:pPr>
      <w:del w:id="15" w:author="Pravin" w:date="2020-02-27T17:11:00Z">
        <w:r w:rsidDel="00C33F9E">
          <w:rPr>
            <w:rFonts w:ascii="Calibri" w:eastAsia="Times New Roman" w:hAnsi="Calibri" w:cs="Calibri"/>
            <w:color w:val="000000"/>
            <w:lang w:eastAsia="en-IN"/>
          </w:rPr>
          <w:delText>Selected OAuth Scopes, move the following from Available to Selected</w:delText>
        </w:r>
      </w:del>
    </w:p>
    <w:p w14:paraId="13E91711" w14:textId="3BC2A090" w:rsidR="00BC4C08" w:rsidDel="00C33F9E" w:rsidRDefault="00BC4C08" w:rsidP="004430C8">
      <w:pPr>
        <w:pStyle w:val="ListParagraph"/>
        <w:numPr>
          <w:ilvl w:val="1"/>
          <w:numId w:val="10"/>
        </w:numPr>
        <w:spacing w:after="0" w:line="240" w:lineRule="auto"/>
        <w:ind w:left="2880"/>
        <w:rPr>
          <w:del w:id="16" w:author="Pravin" w:date="2020-02-27T17:11:00Z"/>
          <w:rFonts w:ascii="Calibri" w:eastAsia="Times New Roman" w:hAnsi="Calibri" w:cs="Calibri"/>
          <w:color w:val="000000"/>
          <w:lang w:eastAsia="en-IN"/>
        </w:rPr>
      </w:pPr>
      <w:del w:id="17" w:author="Pravin" w:date="2020-02-27T17:11:00Z">
        <w:r w:rsidDel="00C33F9E">
          <w:rPr>
            <w:rFonts w:ascii="Calibri" w:eastAsia="Times New Roman" w:hAnsi="Calibri" w:cs="Calibri"/>
            <w:color w:val="000000"/>
            <w:lang w:eastAsia="en-IN"/>
          </w:rPr>
          <w:delText>Access and manage your data (api)</w:delText>
        </w:r>
      </w:del>
    </w:p>
    <w:p w14:paraId="70269CAC" w14:textId="100EB1E0" w:rsidR="00BC4C08" w:rsidDel="00C33F9E" w:rsidRDefault="00BC4C08" w:rsidP="004430C8">
      <w:pPr>
        <w:pStyle w:val="ListParagraph"/>
        <w:numPr>
          <w:ilvl w:val="1"/>
          <w:numId w:val="10"/>
        </w:numPr>
        <w:spacing w:after="0" w:line="240" w:lineRule="auto"/>
        <w:ind w:left="2880"/>
        <w:rPr>
          <w:del w:id="18" w:author="Pravin" w:date="2020-02-27T17:11:00Z"/>
          <w:rFonts w:ascii="Calibri" w:eastAsia="Times New Roman" w:hAnsi="Calibri" w:cs="Calibri"/>
          <w:color w:val="000000"/>
          <w:lang w:eastAsia="en-IN"/>
        </w:rPr>
      </w:pPr>
      <w:del w:id="19" w:author="Pravin" w:date="2020-02-27T17:11:00Z">
        <w:r w:rsidDel="00C33F9E">
          <w:rPr>
            <w:rFonts w:ascii="Calibri" w:eastAsia="Times New Roman" w:hAnsi="Calibri" w:cs="Calibri"/>
            <w:color w:val="000000"/>
            <w:lang w:eastAsia="en-IN"/>
          </w:rPr>
          <w:delText>Perform requests on your behalf at any time (refresh token, offline access)</w:delText>
        </w:r>
      </w:del>
    </w:p>
    <w:p w14:paraId="4DB3C768" w14:textId="5E835042" w:rsidR="00BC4C08" w:rsidDel="00C33F9E" w:rsidRDefault="00BC4C08" w:rsidP="004430C8">
      <w:pPr>
        <w:pStyle w:val="ListParagraph"/>
        <w:numPr>
          <w:ilvl w:val="0"/>
          <w:numId w:val="10"/>
        </w:numPr>
        <w:spacing w:after="0" w:line="240" w:lineRule="auto"/>
        <w:ind w:left="2160"/>
        <w:rPr>
          <w:del w:id="20" w:author="Pravin" w:date="2020-02-27T17:11:00Z"/>
          <w:rFonts w:ascii="Calibri" w:eastAsia="Times New Roman" w:hAnsi="Calibri" w:cs="Calibri"/>
          <w:color w:val="000000"/>
          <w:lang w:eastAsia="en-IN"/>
        </w:rPr>
      </w:pPr>
      <w:del w:id="21" w:author="Pravin" w:date="2020-02-27T17:11:00Z">
        <w:r w:rsidDel="00C33F9E">
          <w:rPr>
            <w:rFonts w:ascii="Calibri" w:eastAsia="Times New Roman" w:hAnsi="Calibri" w:cs="Calibri"/>
            <w:color w:val="000000"/>
            <w:lang w:eastAsia="en-IN"/>
          </w:rPr>
          <w:delText>Require Secret for Web Server Flow: Checked</w:delText>
        </w:r>
      </w:del>
    </w:p>
    <w:p w14:paraId="2B57701F" w14:textId="7D0AAAE2" w:rsidR="00BC4C08" w:rsidDel="00C33F9E" w:rsidRDefault="00BC4C08" w:rsidP="004430C8">
      <w:pPr>
        <w:pStyle w:val="ListParagraph"/>
        <w:numPr>
          <w:ilvl w:val="0"/>
          <w:numId w:val="10"/>
        </w:numPr>
        <w:spacing w:after="0" w:line="240" w:lineRule="auto"/>
        <w:ind w:left="2160"/>
        <w:rPr>
          <w:del w:id="22" w:author="Pravin" w:date="2020-02-27T17:11:00Z"/>
          <w:rFonts w:ascii="Calibri" w:eastAsia="Times New Roman" w:hAnsi="Calibri" w:cs="Calibri"/>
          <w:color w:val="000000"/>
          <w:lang w:eastAsia="en-IN"/>
        </w:rPr>
      </w:pPr>
      <w:del w:id="23" w:author="Pravin" w:date="2020-02-27T17:11:00Z">
        <w:r w:rsidDel="00C33F9E">
          <w:rPr>
            <w:rFonts w:ascii="Calibri" w:eastAsia="Times New Roman" w:hAnsi="Calibri" w:cs="Calibri"/>
            <w:color w:val="000000"/>
            <w:lang w:eastAsia="en-IN"/>
          </w:rPr>
          <w:delText>Leave all other fields as defaults</w:delText>
        </w:r>
      </w:del>
    </w:p>
    <w:p w14:paraId="0A139E60" w14:textId="10CBF013" w:rsidR="00BB15CC" w:rsidRDefault="002A4644" w:rsidP="004430C8">
      <w:pPr>
        <w:pStyle w:val="ListParagraph"/>
        <w:numPr>
          <w:ilvl w:val="0"/>
          <w:numId w:val="15"/>
        </w:numPr>
        <w:spacing w:after="0" w:line="240" w:lineRule="auto"/>
        <w:ind w:left="1080"/>
        <w:rPr>
          <w:rFonts w:ascii="Calibri" w:eastAsia="Times New Roman" w:hAnsi="Calibri" w:cs="Calibri"/>
          <w:color w:val="000000"/>
          <w:lang w:eastAsia="en-IN"/>
        </w:rPr>
      </w:pPr>
      <w:r>
        <w:rPr>
          <w:rFonts w:ascii="Calibri" w:eastAsia="Times New Roman" w:hAnsi="Calibri" w:cs="Calibri"/>
          <w:color w:val="000000"/>
          <w:lang w:eastAsia="en-IN"/>
        </w:rPr>
        <w:t xml:space="preserve">From the SF Setup menu use the Quick Find / Search box to find, or Navigate to Build / </w:t>
      </w:r>
      <w:r w:rsidR="00BB15CC" w:rsidRPr="00BB15CC">
        <w:rPr>
          <w:rFonts w:ascii="Calibri" w:eastAsia="Times New Roman" w:hAnsi="Calibri" w:cs="Calibri"/>
          <w:color w:val="000000"/>
          <w:lang w:eastAsia="en-IN"/>
        </w:rPr>
        <w:t xml:space="preserve">Develop / </w:t>
      </w:r>
      <w:r w:rsidR="00BB15CC" w:rsidRPr="002A4644">
        <w:rPr>
          <w:rFonts w:ascii="Calibri" w:eastAsia="Times New Roman" w:hAnsi="Calibri" w:cs="Calibri"/>
          <w:b/>
          <w:bCs/>
          <w:color w:val="7030A0"/>
          <w:lang w:eastAsia="en-IN"/>
        </w:rPr>
        <w:t>Custom Settings</w:t>
      </w:r>
      <w:r w:rsidR="00E62CF9">
        <w:rPr>
          <w:rFonts w:ascii="Calibri" w:eastAsia="Times New Roman" w:hAnsi="Calibri" w:cs="Calibri"/>
          <w:color w:val="000000"/>
          <w:lang w:eastAsia="en-IN"/>
        </w:rPr>
        <w:t>,</w:t>
      </w:r>
      <w:r w:rsidR="00BB15CC" w:rsidRPr="00BB15CC">
        <w:rPr>
          <w:rFonts w:ascii="Calibri" w:eastAsia="Times New Roman" w:hAnsi="Calibri" w:cs="Calibri"/>
          <w:color w:val="000000"/>
          <w:lang w:eastAsia="en-IN"/>
        </w:rPr>
        <w:t xml:space="preserve"> click the ‘Manage’ link for Heroku Config. Click the ‘New’ button and populate fields as noted below:</w:t>
      </w:r>
    </w:p>
    <w:p w14:paraId="3212173B" w14:textId="2F693154" w:rsidR="00BB15CC" w:rsidRDefault="00BB15CC" w:rsidP="004430C8">
      <w:pPr>
        <w:pStyle w:val="ListParagraph"/>
        <w:numPr>
          <w:ilvl w:val="0"/>
          <w:numId w:val="11"/>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Name: Production Config or Sandbox Config, as appropriate for Org</w:t>
      </w:r>
    </w:p>
    <w:p w14:paraId="54A5F414" w14:textId="5AA16AE4" w:rsidR="00C33F9E" w:rsidRDefault="00BB15CC" w:rsidP="00C33F9E">
      <w:pPr>
        <w:pStyle w:val="ListParagraph"/>
        <w:numPr>
          <w:ilvl w:val="0"/>
          <w:numId w:val="11"/>
        </w:numPr>
        <w:spacing w:after="0" w:line="240" w:lineRule="auto"/>
        <w:ind w:left="2160"/>
        <w:rPr>
          <w:ins w:id="24" w:author="Pravin" w:date="2020-02-27T17:12:00Z"/>
          <w:rFonts w:ascii="Calibri" w:eastAsia="Times New Roman" w:hAnsi="Calibri" w:cs="Calibri"/>
          <w:color w:val="000000"/>
          <w:lang w:eastAsia="en-IN"/>
        </w:rPr>
      </w:pPr>
      <w:r>
        <w:rPr>
          <w:rFonts w:ascii="Calibri" w:eastAsia="Times New Roman" w:hAnsi="Calibri" w:cs="Calibri"/>
          <w:color w:val="000000"/>
          <w:lang w:eastAsia="en-IN"/>
        </w:rPr>
        <w:t xml:space="preserve">App Name: </w:t>
      </w:r>
      <w:proofErr w:type="spellStart"/>
      <w:r>
        <w:rPr>
          <w:rFonts w:ascii="Calibri" w:eastAsia="Times New Roman" w:hAnsi="Calibri" w:cs="Calibri"/>
          <w:color w:val="000000"/>
          <w:lang w:eastAsia="en-IN"/>
        </w:rPr>
        <w:t>MRPOnHeroku</w:t>
      </w:r>
      <w:ins w:id="25" w:author="Pravin" w:date="2020-02-27T17:12:00Z">
        <w:r w:rsidR="00C33F9E">
          <w:rPr>
            <w:rFonts w:ascii="Calibri" w:eastAsia="Times New Roman" w:hAnsi="Calibri" w:cs="Calibri"/>
            <w:color w:val="000000"/>
            <w:lang w:eastAsia="en-IN"/>
          </w:rPr>
          <w:t>_Test</w:t>
        </w:r>
      </w:ins>
      <w:proofErr w:type="spellEnd"/>
      <w:r>
        <w:rPr>
          <w:rFonts w:ascii="Calibri" w:eastAsia="Times New Roman" w:hAnsi="Calibri" w:cs="Calibri"/>
          <w:color w:val="000000"/>
          <w:lang w:eastAsia="en-IN"/>
        </w:rPr>
        <w:t xml:space="preserve"> </w:t>
      </w:r>
      <w:del w:id="26" w:author="Pravin" w:date="2020-02-27T17:12:00Z">
        <w:r w:rsidDel="00C33F9E">
          <w:rPr>
            <w:rFonts w:ascii="Calibri" w:eastAsia="Times New Roman" w:hAnsi="Calibri" w:cs="Calibri"/>
            <w:color w:val="000000"/>
            <w:lang w:eastAsia="en-IN"/>
          </w:rPr>
          <w:delText>(from step 1)</w:delText>
        </w:r>
      </w:del>
      <w:ins w:id="27" w:author="Pravin" w:date="2020-02-27T17:12:00Z">
        <w:r w:rsidR="00C33F9E" w:rsidRPr="00C33F9E">
          <w:rPr>
            <w:rFonts w:ascii="Calibri" w:eastAsia="Times New Roman" w:hAnsi="Calibri" w:cs="Calibri"/>
            <w:color w:val="000000"/>
            <w:lang w:eastAsia="en-IN"/>
          </w:rPr>
          <w:t xml:space="preserve"> </w:t>
        </w:r>
        <w:r w:rsidR="00C33F9E">
          <w:rPr>
            <w:rFonts w:ascii="Calibri" w:eastAsia="Times New Roman" w:hAnsi="Calibri" w:cs="Calibri"/>
            <w:color w:val="000000"/>
            <w:lang w:eastAsia="en-IN"/>
          </w:rPr>
          <w:t xml:space="preserve">(for Sandbox – replace ‘Test’ with </w:t>
        </w:r>
      </w:ins>
      <w:ins w:id="28" w:author="Pravin" w:date="2020-02-27T17:14:00Z">
        <w:r w:rsidR="00C33F9E">
          <w:rPr>
            <w:rFonts w:ascii="Calibri" w:eastAsia="Times New Roman" w:hAnsi="Calibri" w:cs="Calibri"/>
            <w:color w:val="000000"/>
            <w:lang w:eastAsia="en-IN"/>
          </w:rPr>
          <w:t>‘</w:t>
        </w:r>
      </w:ins>
      <w:ins w:id="29" w:author="Pravin" w:date="2020-02-27T17:12:00Z">
        <w:r w:rsidR="00C33F9E">
          <w:rPr>
            <w:rFonts w:ascii="Calibri" w:eastAsia="Times New Roman" w:hAnsi="Calibri" w:cs="Calibri"/>
            <w:color w:val="000000"/>
            <w:lang w:eastAsia="en-IN"/>
          </w:rPr>
          <w:t>Prod</w:t>
        </w:r>
      </w:ins>
      <w:ins w:id="30" w:author="Pravin" w:date="2020-02-27T17:14:00Z">
        <w:r w:rsidR="00C33F9E">
          <w:rPr>
            <w:rFonts w:ascii="Calibri" w:eastAsia="Times New Roman" w:hAnsi="Calibri" w:cs="Calibri"/>
            <w:color w:val="000000"/>
            <w:lang w:eastAsia="en-IN"/>
          </w:rPr>
          <w:t>’</w:t>
        </w:r>
      </w:ins>
      <w:ins w:id="31" w:author="Pravin" w:date="2020-02-27T17:12:00Z">
        <w:r w:rsidR="00C33F9E">
          <w:rPr>
            <w:rFonts w:ascii="Calibri" w:eastAsia="Times New Roman" w:hAnsi="Calibri" w:cs="Calibri"/>
            <w:color w:val="000000"/>
            <w:lang w:eastAsia="en-IN"/>
          </w:rPr>
          <w:t xml:space="preserve"> for Production)</w:t>
        </w:r>
      </w:ins>
    </w:p>
    <w:p w14:paraId="71961D66" w14:textId="7D918831" w:rsidR="00BB15CC" w:rsidRPr="00C33F9E" w:rsidRDefault="00BB15CC">
      <w:pPr>
        <w:spacing w:after="0" w:line="240" w:lineRule="auto"/>
        <w:ind w:left="1800"/>
        <w:rPr>
          <w:rFonts w:ascii="Calibri" w:eastAsia="Times New Roman" w:hAnsi="Calibri" w:cs="Calibri"/>
          <w:color w:val="000000"/>
          <w:lang w:eastAsia="en-IN"/>
          <w:rPrChange w:id="32" w:author="Pravin" w:date="2020-02-27T17:12:00Z">
            <w:rPr>
              <w:lang w:eastAsia="en-IN"/>
            </w:rPr>
          </w:rPrChange>
        </w:rPr>
        <w:pPrChange w:id="33" w:author="Pravin" w:date="2020-02-27T17:12:00Z">
          <w:pPr>
            <w:pStyle w:val="ListParagraph"/>
            <w:numPr>
              <w:numId w:val="11"/>
            </w:numPr>
            <w:spacing w:after="0" w:line="240" w:lineRule="auto"/>
            <w:ind w:left="2160" w:hanging="360"/>
          </w:pPr>
        </w:pPrChange>
      </w:pPr>
    </w:p>
    <w:p w14:paraId="1B23D470" w14:textId="4879A247" w:rsidR="00BB15CC" w:rsidRDefault="00BB15CC" w:rsidP="004430C8">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Base_url</w:t>
      </w:r>
      <w:proofErr w:type="spellEnd"/>
      <w:r>
        <w:rPr>
          <w:rFonts w:ascii="Calibri" w:eastAsia="Times New Roman" w:hAnsi="Calibri" w:cs="Calibri"/>
          <w:color w:val="000000"/>
          <w:lang w:eastAsia="en-IN"/>
        </w:rPr>
        <w:t xml:space="preserve">: </w:t>
      </w:r>
      <w:hyperlink r:id="rId5" w:history="1">
        <w:r w:rsidRPr="00F06196">
          <w:rPr>
            <w:rStyle w:val="Hyperlink"/>
            <w:rFonts w:ascii="Calibri" w:eastAsia="Times New Roman" w:hAnsi="Calibri" w:cs="Calibri"/>
            <w:lang w:eastAsia="en-IN"/>
          </w:rPr>
          <w:t>https://web-rstk-test.herokuapp.com/</w:t>
        </w:r>
      </w:hyperlink>
      <w:r>
        <w:rPr>
          <w:rFonts w:ascii="Calibri" w:eastAsia="Times New Roman" w:hAnsi="Calibri" w:cs="Calibri"/>
          <w:color w:val="000000"/>
          <w:lang w:eastAsia="en-IN"/>
        </w:rPr>
        <w:t xml:space="preserve"> (for Sandbox – replace ‘test’ with prod for Production)</w:t>
      </w:r>
    </w:p>
    <w:p w14:paraId="660E869D" w14:textId="54455E78" w:rsidR="00BB15CC" w:rsidRDefault="00BB15CC" w:rsidP="004430C8">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Client_key</w:t>
      </w:r>
      <w:proofErr w:type="spellEnd"/>
      <w:r>
        <w:rPr>
          <w:rFonts w:ascii="Calibri" w:eastAsia="Times New Roman" w:hAnsi="Calibri" w:cs="Calibri"/>
          <w:color w:val="000000"/>
          <w:lang w:eastAsia="en-IN"/>
        </w:rPr>
        <w:t xml:space="preserve">: </w:t>
      </w:r>
      <w:del w:id="34" w:author="Pravin" w:date="2020-02-27T17:13:00Z">
        <w:r w:rsidR="003C3785" w:rsidDel="00C33F9E">
          <w:rPr>
            <w:rFonts w:ascii="Calibri" w:eastAsia="Times New Roman" w:hAnsi="Calibri" w:cs="Calibri"/>
            <w:color w:val="000000"/>
            <w:lang w:eastAsia="en-IN"/>
          </w:rPr>
          <w:delText>Consumer Key value from MRPOnHeroku App created above. Click on the ‘Name’ of the App to view values</w:delText>
        </w:r>
      </w:del>
      <w:ins w:id="35" w:author="Pravin" w:date="2020-02-27T17:13:00Z">
        <w:r w:rsidR="00C33F9E">
          <w:rPr>
            <w:rFonts w:ascii="Calibri" w:eastAsia="Times New Roman" w:hAnsi="Calibri" w:cs="Calibri"/>
            <w:color w:val="000000"/>
            <w:lang w:eastAsia="en-IN"/>
          </w:rPr>
          <w:t xml:space="preserve"> </w:t>
        </w:r>
      </w:ins>
      <w:ins w:id="36" w:author="Pravin" w:date="2020-02-27T17:14:00Z">
        <w:r w:rsidR="00C33F9E">
          <w:rPr>
            <w:rFonts w:ascii="Calibri" w:eastAsia="Times New Roman" w:hAnsi="Calibri" w:cs="Calibri"/>
            <w:color w:val="000000"/>
            <w:lang w:eastAsia="en-IN"/>
          </w:rPr>
          <w:t>&lt;refer to values at the bottom of the document&gt;</w:t>
        </w:r>
      </w:ins>
    </w:p>
    <w:p w14:paraId="2A729698" w14:textId="0E855517" w:rsidR="00BB15CC" w:rsidRPr="003C3785" w:rsidRDefault="00BB15CC" w:rsidP="004430C8">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Client_secret</w:t>
      </w:r>
      <w:proofErr w:type="spellEnd"/>
      <w:r>
        <w:rPr>
          <w:rFonts w:ascii="Calibri" w:eastAsia="Times New Roman" w:hAnsi="Calibri" w:cs="Calibri"/>
          <w:color w:val="000000"/>
          <w:lang w:eastAsia="en-IN"/>
        </w:rPr>
        <w:t>:</w:t>
      </w:r>
      <w:r w:rsidR="003C3785">
        <w:rPr>
          <w:rFonts w:ascii="Calibri" w:eastAsia="Times New Roman" w:hAnsi="Calibri" w:cs="Calibri"/>
          <w:color w:val="000000"/>
          <w:lang w:eastAsia="en-IN"/>
        </w:rPr>
        <w:t xml:space="preserve"> </w:t>
      </w:r>
      <w:ins w:id="37" w:author="Pravin" w:date="2020-02-27T17:14:00Z">
        <w:r w:rsidR="00C33F9E">
          <w:rPr>
            <w:rFonts w:ascii="Calibri" w:eastAsia="Times New Roman" w:hAnsi="Calibri" w:cs="Calibri"/>
            <w:color w:val="000000"/>
            <w:lang w:eastAsia="en-IN"/>
          </w:rPr>
          <w:t>&lt;refer to values at the bottom of the document&gt;</w:t>
        </w:r>
      </w:ins>
      <w:del w:id="38" w:author="Pravin" w:date="2020-02-27T17:14:00Z">
        <w:r w:rsidR="003C3785" w:rsidDel="00C33F9E">
          <w:rPr>
            <w:rFonts w:ascii="Calibri" w:eastAsia="Times New Roman" w:hAnsi="Calibri" w:cs="Calibri"/>
            <w:color w:val="000000"/>
            <w:lang w:eastAsia="en-IN"/>
          </w:rPr>
          <w:delText>Consumer Secret value from MRPOnHeroku App created above. Click on the ‘Name’ of the App to view values</w:delText>
        </w:r>
      </w:del>
    </w:p>
    <w:p w14:paraId="2EE51B00" w14:textId="7E73C4A1" w:rsidR="00BB15CC" w:rsidRDefault="00BB15CC" w:rsidP="004430C8">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Org_name</w:t>
      </w:r>
      <w:proofErr w:type="spellEnd"/>
      <w:r>
        <w:rPr>
          <w:rFonts w:ascii="Calibri" w:eastAsia="Times New Roman" w:hAnsi="Calibri" w:cs="Calibri"/>
          <w:color w:val="000000"/>
          <w:lang w:eastAsia="en-IN"/>
        </w:rPr>
        <w:t>:</w:t>
      </w:r>
      <w:r w:rsidR="003C3785">
        <w:rPr>
          <w:rFonts w:ascii="Calibri" w:eastAsia="Times New Roman" w:hAnsi="Calibri" w:cs="Calibri"/>
          <w:color w:val="000000"/>
          <w:lang w:eastAsia="en-IN"/>
        </w:rPr>
        <w:t xml:space="preserve"> Use all lower case with no spaces. Customer Name, plus underscore, plus ‘</w:t>
      </w:r>
      <w:proofErr w:type="spellStart"/>
      <w:r w:rsidR="003C3785">
        <w:rPr>
          <w:rFonts w:ascii="Calibri" w:eastAsia="Times New Roman" w:hAnsi="Calibri" w:cs="Calibri"/>
          <w:color w:val="000000"/>
          <w:lang w:eastAsia="en-IN"/>
        </w:rPr>
        <w:t>sb</w:t>
      </w:r>
      <w:proofErr w:type="spellEnd"/>
      <w:r w:rsidR="003C3785">
        <w:rPr>
          <w:rFonts w:ascii="Calibri" w:eastAsia="Times New Roman" w:hAnsi="Calibri" w:cs="Calibri"/>
          <w:color w:val="000000"/>
          <w:lang w:eastAsia="en-IN"/>
        </w:rPr>
        <w:t xml:space="preserve">’ or ‘prod’ (for sandbox or production) – for example, </w:t>
      </w:r>
      <w:proofErr w:type="spellStart"/>
      <w:r w:rsidR="003C3785">
        <w:rPr>
          <w:rFonts w:ascii="Calibri" w:eastAsia="Times New Roman" w:hAnsi="Calibri" w:cs="Calibri"/>
          <w:color w:val="000000"/>
          <w:lang w:eastAsia="en-IN"/>
        </w:rPr>
        <w:t>mevion_sb</w:t>
      </w:r>
      <w:proofErr w:type="spellEnd"/>
      <w:r w:rsidR="003C3785">
        <w:rPr>
          <w:rFonts w:ascii="Calibri" w:eastAsia="Times New Roman" w:hAnsi="Calibri" w:cs="Calibri"/>
          <w:color w:val="000000"/>
          <w:lang w:eastAsia="en-IN"/>
        </w:rPr>
        <w:t xml:space="preserve"> or </w:t>
      </w:r>
      <w:proofErr w:type="spellStart"/>
      <w:r w:rsidR="003C3785">
        <w:rPr>
          <w:rFonts w:ascii="Calibri" w:eastAsia="Times New Roman" w:hAnsi="Calibri" w:cs="Calibri"/>
          <w:color w:val="000000"/>
          <w:lang w:eastAsia="en-IN"/>
        </w:rPr>
        <w:t>mevion_prod</w:t>
      </w:r>
      <w:proofErr w:type="spellEnd"/>
      <w:r w:rsidR="003C3785">
        <w:rPr>
          <w:rFonts w:ascii="Calibri" w:eastAsia="Times New Roman" w:hAnsi="Calibri" w:cs="Calibri"/>
          <w:color w:val="000000"/>
          <w:lang w:eastAsia="en-IN"/>
        </w:rPr>
        <w:t xml:space="preserve"> for Customer ‘</w:t>
      </w:r>
      <w:proofErr w:type="spellStart"/>
      <w:r w:rsidR="003C3785">
        <w:rPr>
          <w:rFonts w:ascii="Calibri" w:eastAsia="Times New Roman" w:hAnsi="Calibri" w:cs="Calibri"/>
          <w:color w:val="000000"/>
          <w:lang w:eastAsia="en-IN"/>
        </w:rPr>
        <w:t>Mevion</w:t>
      </w:r>
      <w:proofErr w:type="spellEnd"/>
      <w:r w:rsidR="003C3785">
        <w:rPr>
          <w:rFonts w:ascii="Calibri" w:eastAsia="Times New Roman" w:hAnsi="Calibri" w:cs="Calibri"/>
          <w:color w:val="000000"/>
          <w:lang w:eastAsia="en-IN"/>
        </w:rPr>
        <w:t>’</w:t>
      </w:r>
    </w:p>
    <w:p w14:paraId="5CC05BF4" w14:textId="0273B3CF" w:rsidR="00BB15CC" w:rsidRPr="00ED1A8B" w:rsidRDefault="00BB15CC" w:rsidP="00ED1A8B">
      <w:pPr>
        <w:pStyle w:val="ListParagraph"/>
        <w:numPr>
          <w:ilvl w:val="0"/>
          <w:numId w:val="11"/>
        </w:numPr>
        <w:spacing w:after="0" w:line="240" w:lineRule="auto"/>
        <w:ind w:left="2160"/>
        <w:rPr>
          <w:rFonts w:ascii="Calibri" w:eastAsia="Times New Roman" w:hAnsi="Calibri" w:cs="Calibri"/>
          <w:color w:val="000000"/>
          <w:lang w:eastAsia="en-IN"/>
          <w:rPrChange w:id="39" w:author="Kaustubh Vasatkar" w:date="2021-11-23T12:28:00Z">
            <w:rPr>
              <w:color w:val="000000"/>
              <w:lang w:eastAsia="en-IN"/>
            </w:rPr>
          </w:rPrChange>
        </w:rPr>
        <w:pPrChange w:id="40" w:author="Kaustubh Vasatkar" w:date="2021-11-23T12:28:00Z">
          <w:pPr>
            <w:pStyle w:val="ListParagraph"/>
            <w:numPr>
              <w:numId w:val="11"/>
            </w:numPr>
            <w:spacing w:after="0" w:line="240" w:lineRule="auto"/>
            <w:ind w:left="2160" w:hanging="360"/>
          </w:pPr>
        </w:pPrChange>
      </w:pPr>
      <w:proofErr w:type="spellStart"/>
      <w:r>
        <w:rPr>
          <w:rFonts w:ascii="Calibri" w:eastAsia="Times New Roman" w:hAnsi="Calibri" w:cs="Calibri"/>
          <w:color w:val="000000"/>
          <w:lang w:eastAsia="en-IN"/>
        </w:rPr>
        <w:t>Private_key</w:t>
      </w:r>
      <w:proofErr w:type="spellEnd"/>
      <w:r>
        <w:rPr>
          <w:rFonts w:ascii="Calibri" w:eastAsia="Times New Roman" w:hAnsi="Calibri" w:cs="Calibri"/>
          <w:color w:val="000000"/>
          <w:lang w:eastAsia="en-IN"/>
        </w:rPr>
        <w:t>:</w:t>
      </w:r>
      <w:r w:rsidR="003C3785">
        <w:rPr>
          <w:rFonts w:ascii="Calibri" w:eastAsia="Times New Roman" w:hAnsi="Calibri" w:cs="Calibri"/>
          <w:color w:val="000000"/>
          <w:lang w:eastAsia="en-IN"/>
        </w:rPr>
        <w:t xml:space="preserve"> </w:t>
      </w:r>
      <w:ins w:id="41" w:author="Kaustubh Vasatkar" w:date="2021-11-23T12:28:00Z">
        <w:r w:rsidR="00ED1A8B">
          <w:rPr>
            <w:rFonts w:ascii="Calibri" w:eastAsia="Times New Roman" w:hAnsi="Calibri" w:cs="Calibri"/>
            <w:color w:val="000000"/>
            <w:lang w:eastAsia="en-IN"/>
          </w:rPr>
          <w:t>&lt;refer to values at the bottom of the document&gt;</w:t>
        </w:r>
      </w:ins>
      <w:del w:id="42" w:author="Kaustubh Vasatkar" w:date="2021-11-23T12:28:00Z">
        <w:r w:rsidR="003C3785" w:rsidRPr="00ED1A8B" w:rsidDel="00ED1A8B">
          <w:rPr>
            <w:rFonts w:ascii="Calibri" w:eastAsia="Times New Roman" w:hAnsi="Calibri" w:cs="Calibri"/>
            <w:color w:val="FF0000"/>
            <w:lang w:eastAsia="en-IN"/>
            <w:rPrChange w:id="43" w:author="Kaustubh Vasatkar" w:date="2021-11-23T12:28:00Z">
              <w:rPr>
                <w:lang w:eastAsia="en-IN"/>
              </w:rPr>
            </w:rPrChange>
          </w:rPr>
          <w:delText>Obtain from Heroku setup</w:delText>
        </w:r>
      </w:del>
    </w:p>
    <w:p w14:paraId="4E4E26C7" w14:textId="62678711" w:rsidR="00BB15CC" w:rsidRDefault="00BB15CC" w:rsidP="004430C8">
      <w:pPr>
        <w:pStyle w:val="ListParagraph"/>
        <w:numPr>
          <w:ilvl w:val="0"/>
          <w:numId w:val="11"/>
        </w:numPr>
        <w:spacing w:after="0" w:line="240" w:lineRule="auto"/>
        <w:ind w:left="2160"/>
        <w:rPr>
          <w:rFonts w:ascii="Calibri" w:eastAsia="Times New Roman" w:hAnsi="Calibri" w:cs="Calibri"/>
          <w:color w:val="000000"/>
          <w:lang w:eastAsia="en-IN"/>
        </w:rPr>
      </w:pPr>
      <w:proofErr w:type="spellStart"/>
      <w:r>
        <w:rPr>
          <w:rFonts w:ascii="Calibri" w:eastAsia="Times New Roman" w:hAnsi="Calibri" w:cs="Calibri"/>
          <w:color w:val="000000"/>
          <w:lang w:eastAsia="en-IN"/>
        </w:rPr>
        <w:t>Redirect_url</w:t>
      </w:r>
      <w:proofErr w:type="spellEnd"/>
      <w:r>
        <w:rPr>
          <w:rFonts w:ascii="Calibri" w:eastAsia="Times New Roman" w:hAnsi="Calibri" w:cs="Calibri"/>
          <w:color w:val="000000"/>
          <w:lang w:eastAsia="en-IN"/>
        </w:rPr>
        <w:t>:</w:t>
      </w:r>
      <w:r w:rsidR="003C3785">
        <w:rPr>
          <w:rFonts w:ascii="Calibri" w:eastAsia="Times New Roman" w:hAnsi="Calibri" w:cs="Calibri"/>
          <w:color w:val="000000"/>
          <w:lang w:eastAsia="en-IN"/>
        </w:rPr>
        <w:t xml:space="preserve"> </w:t>
      </w:r>
      <w:hyperlink r:id="rId6" w:history="1">
        <w:r w:rsidR="003C3785" w:rsidRPr="00F06196">
          <w:rPr>
            <w:rStyle w:val="Hyperlink"/>
            <w:rFonts w:ascii="Calibri" w:eastAsia="Times New Roman" w:hAnsi="Calibri" w:cs="Calibri"/>
            <w:lang w:eastAsia="en-IN"/>
          </w:rPr>
          <w:t>https://web-rstk-test.herokuapp.com/sf/oauth/callback</w:t>
        </w:r>
      </w:hyperlink>
      <w:r w:rsidR="003C3785">
        <w:rPr>
          <w:rFonts w:ascii="Calibri" w:eastAsia="Times New Roman" w:hAnsi="Calibri" w:cs="Calibri"/>
          <w:color w:val="000000"/>
          <w:lang w:eastAsia="en-IN"/>
        </w:rPr>
        <w:t xml:space="preserve"> (for Sandbox – replace ‘test’ with prod for Production)</w:t>
      </w:r>
    </w:p>
    <w:p w14:paraId="1FD18773" w14:textId="6C9EF6D6" w:rsidR="002A4644" w:rsidRDefault="002A4644" w:rsidP="004430C8">
      <w:pPr>
        <w:pStyle w:val="ListParagraph"/>
        <w:numPr>
          <w:ilvl w:val="0"/>
          <w:numId w:val="15"/>
        </w:numPr>
        <w:spacing w:after="0" w:line="240" w:lineRule="auto"/>
        <w:ind w:left="1080"/>
        <w:rPr>
          <w:rFonts w:ascii="Calibri" w:eastAsia="Times New Roman" w:hAnsi="Calibri" w:cs="Calibri"/>
          <w:color w:val="000000"/>
          <w:lang w:eastAsia="en-IN"/>
        </w:rPr>
      </w:pPr>
      <w:r>
        <w:rPr>
          <w:rFonts w:ascii="Calibri" w:eastAsia="Times New Roman" w:hAnsi="Calibri" w:cs="Calibri"/>
          <w:color w:val="000000"/>
          <w:lang w:eastAsia="en-IN"/>
        </w:rPr>
        <w:t>From the SF Setup menu use the Quick Find / Search box to find, or Navigate to Administer</w:t>
      </w:r>
      <w:r w:rsidRPr="00BB15CC">
        <w:rPr>
          <w:rFonts w:ascii="Calibri" w:eastAsia="Times New Roman" w:hAnsi="Calibri" w:cs="Calibri"/>
          <w:color w:val="000000"/>
          <w:lang w:eastAsia="en-IN"/>
        </w:rPr>
        <w:t xml:space="preserve"> / </w:t>
      </w:r>
      <w:r>
        <w:rPr>
          <w:rFonts w:ascii="Calibri" w:eastAsia="Times New Roman" w:hAnsi="Calibri" w:cs="Calibri"/>
          <w:color w:val="000000"/>
          <w:lang w:eastAsia="en-IN"/>
        </w:rPr>
        <w:t>Security Controls</w:t>
      </w:r>
      <w:r w:rsidRPr="00BB15CC">
        <w:rPr>
          <w:rFonts w:ascii="Calibri" w:eastAsia="Times New Roman" w:hAnsi="Calibri" w:cs="Calibri"/>
          <w:color w:val="000000"/>
          <w:lang w:eastAsia="en-IN"/>
        </w:rPr>
        <w:t xml:space="preserve"> / </w:t>
      </w:r>
      <w:r w:rsidRPr="002A4644">
        <w:rPr>
          <w:rFonts w:ascii="Calibri" w:eastAsia="Times New Roman" w:hAnsi="Calibri" w:cs="Calibri"/>
          <w:b/>
          <w:bCs/>
          <w:color w:val="7030A0"/>
          <w:lang w:eastAsia="en-IN"/>
        </w:rPr>
        <w:t>Remote Site Settings</w:t>
      </w:r>
      <w:r w:rsidR="00E62CF9">
        <w:rPr>
          <w:rFonts w:ascii="Calibri" w:eastAsia="Times New Roman" w:hAnsi="Calibri" w:cs="Calibri"/>
          <w:lang w:eastAsia="en-IN"/>
        </w:rPr>
        <w:t>,</w:t>
      </w:r>
      <w:r w:rsidRPr="002A4644">
        <w:rPr>
          <w:rFonts w:ascii="Calibri" w:eastAsia="Times New Roman" w:hAnsi="Calibri" w:cs="Calibri"/>
          <w:lang w:eastAsia="en-IN"/>
        </w:rPr>
        <w:t xml:space="preserve"> </w:t>
      </w:r>
      <w:r w:rsidRPr="00BB15CC">
        <w:rPr>
          <w:rFonts w:ascii="Calibri" w:eastAsia="Times New Roman" w:hAnsi="Calibri" w:cs="Calibri"/>
          <w:color w:val="000000"/>
          <w:lang w:eastAsia="en-IN"/>
        </w:rPr>
        <w:t>click the ‘</w:t>
      </w:r>
      <w:r>
        <w:rPr>
          <w:rFonts w:ascii="Calibri" w:eastAsia="Times New Roman" w:hAnsi="Calibri" w:cs="Calibri"/>
          <w:color w:val="000000"/>
          <w:lang w:eastAsia="en-IN"/>
        </w:rPr>
        <w:t>New Remote Site</w:t>
      </w:r>
      <w:r w:rsidRPr="00BB15CC">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button, </w:t>
      </w:r>
      <w:r w:rsidRPr="00BB15CC">
        <w:rPr>
          <w:rFonts w:ascii="Calibri" w:eastAsia="Times New Roman" w:hAnsi="Calibri" w:cs="Calibri"/>
          <w:color w:val="000000"/>
          <w:lang w:eastAsia="en-IN"/>
        </w:rPr>
        <w:t>and populate fields as noted below:</w:t>
      </w:r>
    </w:p>
    <w:p w14:paraId="0F3D4263" w14:textId="58FF2E9C"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Remote Site Name: </w:t>
      </w:r>
      <w:proofErr w:type="spellStart"/>
      <w:r>
        <w:rPr>
          <w:rFonts w:ascii="Calibri" w:eastAsia="Times New Roman" w:hAnsi="Calibri" w:cs="Calibri"/>
          <w:color w:val="000000"/>
          <w:lang w:eastAsia="en-IN"/>
        </w:rPr>
        <w:t>Heroku_Web_URL</w:t>
      </w:r>
      <w:proofErr w:type="spellEnd"/>
    </w:p>
    <w:p w14:paraId="2A88EAC8" w14:textId="07828483"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Remote Site URL: </w:t>
      </w:r>
      <w:hyperlink r:id="rId7" w:history="1">
        <w:r w:rsidRPr="00491C2D">
          <w:rPr>
            <w:rStyle w:val="Hyperlink"/>
            <w:rFonts w:ascii="Calibri" w:eastAsia="Times New Roman" w:hAnsi="Calibri" w:cs="Calibri"/>
            <w:lang w:eastAsia="en-IN"/>
          </w:rPr>
          <w:t>https://web-rstk-test.herokuapp.com</w:t>
        </w:r>
      </w:hyperlink>
      <w:r>
        <w:rPr>
          <w:rFonts w:ascii="Calibri" w:eastAsia="Times New Roman" w:hAnsi="Calibri" w:cs="Calibri"/>
          <w:color w:val="000000"/>
          <w:lang w:eastAsia="en-IN"/>
        </w:rPr>
        <w:t xml:space="preserve"> (for Sandbox – replace ‘test’ with ‘prod’ for Production)</w:t>
      </w:r>
    </w:p>
    <w:p w14:paraId="74E39FA7" w14:textId="7DDB940B"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Disable Protocol Security: Unchecked</w:t>
      </w:r>
    </w:p>
    <w:p w14:paraId="2B0F428B" w14:textId="774B45F6"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Description: Heroku Web URL</w:t>
      </w:r>
    </w:p>
    <w:p w14:paraId="54A9D927" w14:textId="19323322" w:rsidR="00E62CF9" w:rsidRDefault="00E62CF9"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Active: Checked</w:t>
      </w:r>
    </w:p>
    <w:p w14:paraId="6B2D52B8" w14:textId="77777777" w:rsidR="00AB0D56" w:rsidRDefault="00E62CF9" w:rsidP="004430C8">
      <w:pPr>
        <w:pStyle w:val="ListParagraph"/>
        <w:numPr>
          <w:ilvl w:val="0"/>
          <w:numId w:val="15"/>
        </w:numPr>
        <w:spacing w:after="0" w:line="240" w:lineRule="auto"/>
        <w:ind w:left="1080"/>
        <w:rPr>
          <w:rFonts w:ascii="Calibri" w:eastAsia="Times New Roman" w:hAnsi="Calibri" w:cs="Calibri"/>
          <w:color w:val="000000"/>
          <w:lang w:eastAsia="en-IN"/>
        </w:rPr>
      </w:pPr>
      <w:r>
        <w:rPr>
          <w:rFonts w:ascii="Calibri" w:eastAsia="Times New Roman" w:hAnsi="Calibri" w:cs="Calibri"/>
          <w:color w:val="000000"/>
          <w:lang w:eastAsia="en-IN"/>
        </w:rPr>
        <w:t>From the SF Setup menu</w:t>
      </w:r>
      <w:r w:rsidR="00AB0D56">
        <w:rPr>
          <w:rFonts w:ascii="Calibri" w:eastAsia="Times New Roman" w:hAnsi="Calibri" w:cs="Calibri"/>
          <w:color w:val="000000"/>
          <w:lang w:eastAsia="en-IN"/>
        </w:rPr>
        <w:t xml:space="preserve"> use the Quick Find / Search box to find, or Navigate to Build</w:t>
      </w:r>
      <w:r w:rsidR="00AB0D56" w:rsidRPr="00BB15CC">
        <w:rPr>
          <w:rFonts w:ascii="Calibri" w:eastAsia="Times New Roman" w:hAnsi="Calibri" w:cs="Calibri"/>
          <w:color w:val="000000"/>
          <w:lang w:eastAsia="en-IN"/>
        </w:rPr>
        <w:t xml:space="preserve"> / </w:t>
      </w:r>
      <w:r w:rsidR="00AB0D56">
        <w:rPr>
          <w:rFonts w:ascii="Calibri" w:eastAsia="Times New Roman" w:hAnsi="Calibri" w:cs="Calibri"/>
          <w:color w:val="000000"/>
          <w:lang w:eastAsia="en-IN"/>
        </w:rPr>
        <w:t>Develop</w:t>
      </w:r>
      <w:r w:rsidR="00AB0D56" w:rsidRPr="00BB15CC">
        <w:rPr>
          <w:rFonts w:ascii="Calibri" w:eastAsia="Times New Roman" w:hAnsi="Calibri" w:cs="Calibri"/>
          <w:color w:val="000000"/>
          <w:lang w:eastAsia="en-IN"/>
        </w:rPr>
        <w:t xml:space="preserve"> / </w:t>
      </w:r>
      <w:r w:rsidR="00AB0D56">
        <w:rPr>
          <w:rFonts w:ascii="Calibri" w:eastAsia="Times New Roman" w:hAnsi="Calibri" w:cs="Calibri"/>
          <w:b/>
          <w:bCs/>
          <w:color w:val="7030A0"/>
          <w:lang w:eastAsia="en-IN"/>
        </w:rPr>
        <w:t>Custom</w:t>
      </w:r>
      <w:r w:rsidR="00AB0D56" w:rsidRPr="002A4644">
        <w:rPr>
          <w:rFonts w:ascii="Calibri" w:eastAsia="Times New Roman" w:hAnsi="Calibri" w:cs="Calibri"/>
          <w:b/>
          <w:bCs/>
          <w:color w:val="7030A0"/>
          <w:lang w:eastAsia="en-IN"/>
        </w:rPr>
        <w:t xml:space="preserve"> Settings</w:t>
      </w:r>
      <w:r w:rsidR="00AB0D56">
        <w:rPr>
          <w:rFonts w:ascii="Calibri" w:eastAsia="Times New Roman" w:hAnsi="Calibri" w:cs="Calibri"/>
          <w:lang w:eastAsia="en-IN"/>
        </w:rPr>
        <w:t>,</w:t>
      </w:r>
      <w:r w:rsidR="00AB0D56" w:rsidRPr="002A4644">
        <w:rPr>
          <w:rFonts w:ascii="Calibri" w:eastAsia="Times New Roman" w:hAnsi="Calibri" w:cs="Calibri"/>
          <w:lang w:eastAsia="en-IN"/>
        </w:rPr>
        <w:t xml:space="preserve"> </w:t>
      </w:r>
      <w:r w:rsidR="00AB0D56" w:rsidRPr="00BB15CC">
        <w:rPr>
          <w:rFonts w:ascii="Calibri" w:eastAsia="Times New Roman" w:hAnsi="Calibri" w:cs="Calibri"/>
          <w:color w:val="000000"/>
          <w:lang w:eastAsia="en-IN"/>
        </w:rPr>
        <w:t>click the ‘</w:t>
      </w:r>
      <w:r w:rsidR="00AB0D56">
        <w:rPr>
          <w:rFonts w:ascii="Calibri" w:eastAsia="Times New Roman" w:hAnsi="Calibri" w:cs="Calibri"/>
          <w:color w:val="000000"/>
          <w:lang w:eastAsia="en-IN"/>
        </w:rPr>
        <w:t>Manage</w:t>
      </w:r>
      <w:r w:rsidR="00AB0D56" w:rsidRPr="00BB15CC">
        <w:rPr>
          <w:rFonts w:ascii="Calibri" w:eastAsia="Times New Roman" w:hAnsi="Calibri" w:cs="Calibri"/>
          <w:color w:val="000000"/>
          <w:lang w:eastAsia="en-IN"/>
        </w:rPr>
        <w:t xml:space="preserve">’ </w:t>
      </w:r>
      <w:r w:rsidR="00AB0D56">
        <w:rPr>
          <w:rFonts w:ascii="Calibri" w:eastAsia="Times New Roman" w:hAnsi="Calibri" w:cs="Calibri"/>
          <w:color w:val="000000"/>
          <w:lang w:eastAsia="en-IN"/>
        </w:rPr>
        <w:t xml:space="preserve">link where the Label = Application Settings and the Namespace Prefix = </w:t>
      </w:r>
      <w:proofErr w:type="spellStart"/>
      <w:r w:rsidR="00AB0D56">
        <w:rPr>
          <w:rFonts w:ascii="Calibri" w:eastAsia="Times New Roman" w:hAnsi="Calibri" w:cs="Calibri"/>
          <w:color w:val="000000"/>
          <w:lang w:eastAsia="en-IN"/>
        </w:rPr>
        <w:t>rstk</w:t>
      </w:r>
      <w:proofErr w:type="spellEnd"/>
      <w:r w:rsidR="00AB0D56">
        <w:rPr>
          <w:rFonts w:ascii="Calibri" w:eastAsia="Times New Roman" w:hAnsi="Calibri" w:cs="Calibri"/>
          <w:color w:val="000000"/>
          <w:lang w:eastAsia="en-IN"/>
        </w:rPr>
        <w:t xml:space="preserve">, then click the ‘New’ button </w:t>
      </w:r>
      <w:r w:rsidR="00AB0D56" w:rsidRPr="00BB15CC">
        <w:rPr>
          <w:rFonts w:ascii="Calibri" w:eastAsia="Times New Roman" w:hAnsi="Calibri" w:cs="Calibri"/>
          <w:color w:val="000000"/>
          <w:lang w:eastAsia="en-IN"/>
        </w:rPr>
        <w:t>and populate fields as noted below:</w:t>
      </w:r>
    </w:p>
    <w:p w14:paraId="44CB3F99" w14:textId="58CEEFEB" w:rsidR="00AB0D56" w:rsidRDefault="00AB0D56"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Name: </w:t>
      </w:r>
      <w:proofErr w:type="spellStart"/>
      <w:ins w:id="44" w:author="Pravin" w:date="2020-02-27T17:24:00Z">
        <w:r w:rsidR="00905585" w:rsidRPr="00AB0D56">
          <w:rPr>
            <w:rFonts w:ascii="Calibri" w:eastAsia="Times New Roman" w:hAnsi="Calibri" w:cs="Calibri"/>
            <w:color w:val="000000"/>
            <w:lang w:eastAsia="en-IN"/>
          </w:rPr>
          <w:t>heroku_AllowHerokuOption</w:t>
        </w:r>
        <w:proofErr w:type="spellEnd"/>
        <w:r w:rsidR="00905585" w:rsidRPr="00AB0D56">
          <w:rPr>
            <w:rFonts w:ascii="Calibri" w:eastAsia="Times New Roman" w:hAnsi="Calibri" w:cs="Calibri"/>
            <w:color w:val="000000"/>
            <w:lang w:eastAsia="en-IN"/>
          </w:rPr>
          <w:t xml:space="preserve"> </w:t>
        </w:r>
      </w:ins>
      <w:del w:id="45" w:author="Pravin" w:date="2020-02-27T17:24:00Z">
        <w:r w:rsidDel="00905585">
          <w:rPr>
            <w:rFonts w:ascii="Calibri" w:eastAsia="Times New Roman" w:hAnsi="Calibri" w:cs="Calibri"/>
            <w:color w:val="000000"/>
            <w:lang w:eastAsia="en-IN"/>
          </w:rPr>
          <w:delText xml:space="preserve">mrpOnHeroku </w:delText>
        </w:r>
      </w:del>
      <w:del w:id="46" w:author="Pravin" w:date="2020-02-27T17:20:00Z">
        <w:r w:rsidDel="001B7368">
          <w:rPr>
            <w:rFonts w:ascii="Calibri" w:eastAsia="Times New Roman" w:hAnsi="Calibri" w:cs="Calibri"/>
            <w:color w:val="000000"/>
            <w:lang w:eastAsia="en-IN"/>
          </w:rPr>
          <w:delText>(Connected App Name from Step 1 above)</w:delText>
        </w:r>
      </w:del>
    </w:p>
    <w:p w14:paraId="4453BA02" w14:textId="358CBFD6" w:rsidR="00AB0D56" w:rsidRDefault="00AB0D56"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Description: </w:t>
      </w:r>
      <w:ins w:id="47" w:author="Pravin" w:date="2020-02-27T17:23:00Z">
        <w:r w:rsidR="00905585">
          <w:rPr>
            <w:rFonts w:ascii="Arial" w:hAnsi="Arial" w:cs="Arial"/>
            <w:color w:val="000000"/>
            <w:sz w:val="18"/>
            <w:szCs w:val="18"/>
            <w:shd w:val="clear" w:color="auto" w:fill="F8F8F8"/>
          </w:rPr>
          <w:t>Heroku - Allow setup of Heroku</w:t>
        </w:r>
      </w:ins>
      <w:del w:id="48" w:author="Pravin" w:date="2020-02-27T17:23:00Z">
        <w:r w:rsidDel="00905585">
          <w:rPr>
            <w:rFonts w:ascii="Calibri" w:eastAsia="Times New Roman" w:hAnsi="Calibri" w:cs="Calibri"/>
            <w:color w:val="000000"/>
            <w:lang w:eastAsia="en-IN"/>
          </w:rPr>
          <w:delText>Copy and paste Name</w:delText>
        </w:r>
      </w:del>
    </w:p>
    <w:p w14:paraId="5B13A801" w14:textId="77777777" w:rsidR="00AB0D56" w:rsidRDefault="00AB0D56"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Value: True</w:t>
      </w:r>
    </w:p>
    <w:p w14:paraId="1C2120EE" w14:textId="77777777" w:rsidR="00AB0D56" w:rsidRDefault="00AB0D56" w:rsidP="004430C8">
      <w:pPr>
        <w:pStyle w:val="ListParagraph"/>
        <w:spacing w:after="0" w:line="240" w:lineRule="auto"/>
        <w:ind w:left="2160"/>
        <w:rPr>
          <w:rFonts w:ascii="Calibri" w:eastAsia="Times New Roman" w:hAnsi="Calibri" w:cs="Calibri"/>
          <w:color w:val="000000"/>
          <w:lang w:eastAsia="en-IN"/>
        </w:rPr>
      </w:pPr>
    </w:p>
    <w:p w14:paraId="3DF919E3" w14:textId="77777777" w:rsidR="00AB0D56" w:rsidRDefault="00AB0D56" w:rsidP="004430C8">
      <w:pPr>
        <w:spacing w:after="0" w:line="240" w:lineRule="auto"/>
        <w:ind w:left="1800"/>
        <w:rPr>
          <w:rFonts w:ascii="Calibri" w:eastAsia="Times New Roman" w:hAnsi="Calibri" w:cs="Calibri"/>
          <w:color w:val="000000"/>
          <w:lang w:eastAsia="en-IN"/>
        </w:rPr>
      </w:pPr>
      <w:r>
        <w:rPr>
          <w:rFonts w:ascii="Calibri" w:eastAsia="Times New Roman" w:hAnsi="Calibri" w:cs="Calibri"/>
          <w:color w:val="000000"/>
          <w:lang w:eastAsia="en-IN"/>
        </w:rPr>
        <w:t>Click ‘Save’ to save the new Custom Setting, then click the ‘New’ button again and populate fields as noted below:</w:t>
      </w:r>
    </w:p>
    <w:p w14:paraId="1862E1A0" w14:textId="15D6E0B1" w:rsidR="00AB0D56" w:rsidRDefault="00AB0D56" w:rsidP="004430C8">
      <w:pPr>
        <w:pStyle w:val="ListParagraph"/>
        <w:numPr>
          <w:ilvl w:val="0"/>
          <w:numId w:val="12"/>
        </w:numPr>
        <w:spacing w:after="0" w:line="240" w:lineRule="auto"/>
        <w:ind w:left="2160"/>
        <w:rPr>
          <w:rFonts w:ascii="Calibri" w:eastAsia="Times New Roman" w:hAnsi="Calibri" w:cs="Calibri"/>
          <w:color w:val="000000"/>
          <w:lang w:eastAsia="en-IN"/>
        </w:rPr>
      </w:pPr>
      <w:r w:rsidRPr="00AB0D56">
        <w:rPr>
          <w:rFonts w:ascii="Calibri" w:eastAsia="Times New Roman" w:hAnsi="Calibri" w:cs="Calibri"/>
          <w:color w:val="000000"/>
          <w:lang w:eastAsia="en-IN"/>
        </w:rPr>
        <w:t xml:space="preserve">Name: </w:t>
      </w:r>
      <w:proofErr w:type="spellStart"/>
      <w:ins w:id="49" w:author="Pravin" w:date="2020-02-27T17:24:00Z">
        <w:r w:rsidR="00905585">
          <w:rPr>
            <w:rFonts w:ascii="Calibri" w:eastAsia="Times New Roman" w:hAnsi="Calibri" w:cs="Calibri"/>
            <w:color w:val="000000"/>
            <w:lang w:eastAsia="en-IN"/>
          </w:rPr>
          <w:t>mrpOnHeroku</w:t>
        </w:r>
        <w:proofErr w:type="spellEnd"/>
        <w:r w:rsidR="00905585">
          <w:rPr>
            <w:rFonts w:ascii="Calibri" w:eastAsia="Times New Roman" w:hAnsi="Calibri" w:cs="Calibri"/>
            <w:color w:val="000000"/>
            <w:lang w:eastAsia="en-IN"/>
          </w:rPr>
          <w:t xml:space="preserve"> </w:t>
        </w:r>
      </w:ins>
      <w:del w:id="50" w:author="Pravin" w:date="2020-02-27T17:23:00Z">
        <w:r w:rsidRPr="00AB0D56" w:rsidDel="00905585">
          <w:rPr>
            <w:rFonts w:ascii="Calibri" w:eastAsia="Times New Roman" w:hAnsi="Calibri" w:cs="Calibri"/>
            <w:color w:val="000000"/>
            <w:lang w:eastAsia="en-IN"/>
          </w:rPr>
          <w:delText xml:space="preserve">heroku_AllowHerokuOption </w:delText>
        </w:r>
      </w:del>
    </w:p>
    <w:p w14:paraId="24766788" w14:textId="1AABDACB" w:rsidR="00AB0D56" w:rsidRPr="00AB0D56" w:rsidRDefault="00AB0D56" w:rsidP="004430C8">
      <w:pPr>
        <w:pStyle w:val="ListParagraph"/>
        <w:numPr>
          <w:ilvl w:val="0"/>
          <w:numId w:val="12"/>
        </w:numPr>
        <w:spacing w:after="0" w:line="240" w:lineRule="auto"/>
        <w:ind w:left="2160"/>
        <w:rPr>
          <w:rFonts w:ascii="Calibri" w:eastAsia="Times New Roman" w:hAnsi="Calibri" w:cs="Calibri"/>
          <w:color w:val="000000"/>
          <w:lang w:eastAsia="en-IN"/>
        </w:rPr>
      </w:pPr>
      <w:r w:rsidRPr="00AB0D56">
        <w:rPr>
          <w:rFonts w:ascii="Calibri" w:eastAsia="Times New Roman" w:hAnsi="Calibri" w:cs="Calibri"/>
          <w:color w:val="000000"/>
          <w:lang w:eastAsia="en-IN"/>
        </w:rPr>
        <w:t xml:space="preserve">Description: </w:t>
      </w:r>
      <w:ins w:id="51" w:author="Pravin" w:date="2020-02-27T17:22:00Z">
        <w:r w:rsidR="00905585">
          <w:rPr>
            <w:rFonts w:ascii="Arial" w:hAnsi="Arial" w:cs="Arial"/>
            <w:color w:val="000000"/>
            <w:sz w:val="18"/>
            <w:szCs w:val="18"/>
            <w:shd w:val="clear" w:color="auto" w:fill="F8F8F8"/>
          </w:rPr>
          <w:t>Enable MRP process to run on Heroku</w:t>
        </w:r>
      </w:ins>
      <w:del w:id="52" w:author="Pravin" w:date="2020-02-27T17:22:00Z">
        <w:r w:rsidRPr="00AB0D56" w:rsidDel="00905585">
          <w:rPr>
            <w:rFonts w:ascii="Calibri" w:eastAsia="Times New Roman" w:hAnsi="Calibri" w:cs="Calibri"/>
            <w:color w:val="000000"/>
            <w:lang w:eastAsia="en-IN"/>
          </w:rPr>
          <w:delText>Copy and paste Name</w:delText>
        </w:r>
      </w:del>
    </w:p>
    <w:p w14:paraId="6D6E8CEB" w14:textId="77777777" w:rsidR="00AB0D56" w:rsidRDefault="00AB0D56" w:rsidP="004430C8">
      <w:pPr>
        <w:pStyle w:val="ListParagraph"/>
        <w:numPr>
          <w:ilvl w:val="0"/>
          <w:numId w:val="1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Value: True</w:t>
      </w:r>
    </w:p>
    <w:p w14:paraId="4520FC45" w14:textId="77777777" w:rsidR="00AB0D56" w:rsidRDefault="00AB0D56" w:rsidP="004430C8">
      <w:pPr>
        <w:pStyle w:val="ListParagraph"/>
        <w:spacing w:after="0" w:line="240" w:lineRule="auto"/>
        <w:ind w:left="2160"/>
        <w:rPr>
          <w:rFonts w:ascii="Calibri" w:eastAsia="Times New Roman" w:hAnsi="Calibri" w:cs="Calibri"/>
          <w:color w:val="000000"/>
          <w:lang w:eastAsia="en-IN"/>
        </w:rPr>
      </w:pPr>
    </w:p>
    <w:p w14:paraId="1D7AC84C" w14:textId="77777777" w:rsidR="00AB0D56" w:rsidRPr="00AB0D56" w:rsidRDefault="00AB0D56" w:rsidP="004430C8">
      <w:pPr>
        <w:spacing w:after="0" w:line="240" w:lineRule="auto"/>
        <w:ind w:left="1800"/>
        <w:rPr>
          <w:rFonts w:ascii="Calibri" w:eastAsia="Times New Roman" w:hAnsi="Calibri" w:cs="Calibri"/>
          <w:color w:val="000000"/>
          <w:lang w:eastAsia="en-IN"/>
        </w:rPr>
      </w:pPr>
      <w:r>
        <w:rPr>
          <w:rFonts w:ascii="Calibri" w:eastAsia="Times New Roman" w:hAnsi="Calibri" w:cs="Calibri"/>
          <w:color w:val="000000"/>
          <w:lang w:eastAsia="en-IN"/>
        </w:rPr>
        <w:t>Click ‘Save’ to save the new Custom Setting</w:t>
      </w:r>
    </w:p>
    <w:p w14:paraId="5677E2F9" w14:textId="679111C3" w:rsidR="00AB0D56" w:rsidRDefault="00AB0D56" w:rsidP="004430C8">
      <w:pPr>
        <w:pStyle w:val="ListParagraph"/>
        <w:numPr>
          <w:ilvl w:val="0"/>
          <w:numId w:val="15"/>
        </w:numPr>
        <w:spacing w:after="0" w:line="240" w:lineRule="auto"/>
        <w:ind w:left="1080"/>
        <w:rPr>
          <w:rFonts w:ascii="Calibri" w:eastAsia="Times New Roman" w:hAnsi="Calibri" w:cs="Calibri"/>
          <w:color w:val="000000"/>
          <w:lang w:eastAsia="en-IN"/>
        </w:rPr>
      </w:pPr>
      <w:r>
        <w:rPr>
          <w:rFonts w:ascii="Calibri" w:eastAsia="Times New Roman" w:hAnsi="Calibri" w:cs="Calibri"/>
          <w:color w:val="000000"/>
          <w:lang w:eastAsia="en-IN"/>
        </w:rPr>
        <w:t>Edit the SYCONFIG record and set ‘Heroku Applications Active’ to True</w:t>
      </w:r>
    </w:p>
    <w:p w14:paraId="4363436D" w14:textId="0D2145D2" w:rsidR="00AB0D56" w:rsidRDefault="00AB0D56" w:rsidP="004430C8">
      <w:pPr>
        <w:pStyle w:val="ListParagraph"/>
        <w:numPr>
          <w:ilvl w:val="0"/>
          <w:numId w:val="15"/>
        </w:numPr>
        <w:spacing w:after="0" w:line="240" w:lineRule="auto"/>
        <w:ind w:left="1080"/>
        <w:rPr>
          <w:rFonts w:ascii="Calibri" w:eastAsia="Times New Roman" w:hAnsi="Calibri" w:cs="Calibri"/>
          <w:color w:val="000000"/>
          <w:lang w:eastAsia="en-IN"/>
        </w:rPr>
      </w:pPr>
      <w:r>
        <w:rPr>
          <w:rFonts w:ascii="Calibri" w:eastAsia="Times New Roman" w:hAnsi="Calibri" w:cs="Calibri"/>
          <w:color w:val="000000"/>
          <w:lang w:eastAsia="en-IN"/>
        </w:rPr>
        <w:t xml:space="preserve">For each Manufacturing User that will run MRP, the user must be authorized, by clicking the ‘Heroku Authorization’ button when in View mode on their Manufacturing User record. The button will become disabled </w:t>
      </w:r>
      <w:r w:rsidR="00DC5AEA">
        <w:rPr>
          <w:rFonts w:ascii="Calibri" w:eastAsia="Times New Roman" w:hAnsi="Calibri" w:cs="Calibri"/>
          <w:color w:val="000000"/>
          <w:lang w:eastAsia="en-IN"/>
        </w:rPr>
        <w:t>once</w:t>
      </w:r>
      <w:r>
        <w:rPr>
          <w:rFonts w:ascii="Calibri" w:eastAsia="Times New Roman" w:hAnsi="Calibri" w:cs="Calibri"/>
          <w:color w:val="000000"/>
          <w:lang w:eastAsia="en-IN"/>
        </w:rPr>
        <w:t xml:space="preserve"> the authorization has completed successfully.</w:t>
      </w:r>
      <w:ins w:id="53" w:author="Pravin" w:date="2020-02-26T19:19:00Z">
        <w:r w:rsidR="000C0597">
          <w:rPr>
            <w:rFonts w:ascii="Calibri" w:eastAsia="Times New Roman" w:hAnsi="Calibri" w:cs="Calibri"/>
            <w:color w:val="000000"/>
            <w:lang w:eastAsia="en-IN"/>
          </w:rPr>
          <w:t xml:space="preserve"> </w:t>
        </w:r>
      </w:ins>
      <w:ins w:id="54" w:author="Pravin" w:date="2020-02-27T17:15:00Z">
        <w:r w:rsidR="007B4A0F">
          <w:rPr>
            <w:rFonts w:ascii="Calibri" w:eastAsia="Times New Roman" w:hAnsi="Calibri" w:cs="Calibri"/>
            <w:color w:val="000000"/>
            <w:lang w:eastAsia="en-IN"/>
          </w:rPr>
          <w:t>(</w:t>
        </w:r>
      </w:ins>
      <w:ins w:id="55" w:author="Pravin" w:date="2020-02-26T19:20:00Z">
        <w:r w:rsidR="000C0597">
          <w:rPr>
            <w:rFonts w:ascii="Calibri" w:eastAsia="Times New Roman" w:hAnsi="Calibri" w:cs="Calibri"/>
            <w:color w:val="000000"/>
            <w:lang w:eastAsia="en-IN"/>
          </w:rPr>
          <w:t xml:space="preserve">If </w:t>
        </w:r>
      </w:ins>
      <w:ins w:id="56" w:author="Pravin" w:date="2020-02-27T17:16:00Z">
        <w:r w:rsidR="007B4A0F">
          <w:rPr>
            <w:rFonts w:ascii="Calibri" w:eastAsia="Times New Roman" w:hAnsi="Calibri" w:cs="Calibri"/>
            <w:color w:val="000000"/>
            <w:lang w:eastAsia="en-IN"/>
          </w:rPr>
          <w:t xml:space="preserve">the </w:t>
        </w:r>
      </w:ins>
      <w:ins w:id="57" w:author="Pravin" w:date="2020-02-27T17:15:00Z">
        <w:r w:rsidR="007B4A0F">
          <w:rPr>
            <w:rFonts w:ascii="Calibri" w:eastAsia="Times New Roman" w:hAnsi="Calibri" w:cs="Calibri"/>
            <w:color w:val="000000"/>
            <w:lang w:eastAsia="en-IN"/>
          </w:rPr>
          <w:t>button</w:t>
        </w:r>
      </w:ins>
      <w:ins w:id="58" w:author="Pravin" w:date="2020-02-26T19:20:00Z">
        <w:r w:rsidR="000C0597">
          <w:rPr>
            <w:rFonts w:ascii="Calibri" w:eastAsia="Times New Roman" w:hAnsi="Calibri" w:cs="Calibri"/>
            <w:color w:val="000000"/>
            <w:lang w:eastAsia="en-IN"/>
          </w:rPr>
          <w:t xml:space="preserve"> remains </w:t>
        </w:r>
        <w:r w:rsidR="000C0597">
          <w:rPr>
            <w:rFonts w:ascii="Calibri" w:eastAsia="Times New Roman" w:hAnsi="Calibri" w:cs="Calibri"/>
            <w:b/>
            <w:bCs/>
            <w:color w:val="000000"/>
            <w:lang w:eastAsia="en-IN"/>
          </w:rPr>
          <w:t>enabled</w:t>
        </w:r>
        <w:r w:rsidR="000C0597">
          <w:rPr>
            <w:rFonts w:ascii="Calibri" w:eastAsia="Times New Roman" w:hAnsi="Calibri" w:cs="Calibri"/>
            <w:color w:val="000000"/>
            <w:lang w:eastAsia="en-IN"/>
          </w:rPr>
          <w:t xml:space="preserve">, it means </w:t>
        </w:r>
      </w:ins>
      <w:ins w:id="59" w:author="Pravin" w:date="2020-02-27T17:17:00Z">
        <w:r w:rsidR="00ED65B1">
          <w:rPr>
            <w:rFonts w:ascii="Calibri" w:eastAsia="Times New Roman" w:hAnsi="Calibri" w:cs="Calibri"/>
            <w:color w:val="000000"/>
            <w:lang w:eastAsia="en-IN"/>
          </w:rPr>
          <w:t xml:space="preserve">some </w:t>
        </w:r>
      </w:ins>
      <w:ins w:id="60" w:author="Pravin" w:date="2020-02-26T19:20:00Z">
        <w:r w:rsidR="000C0597">
          <w:rPr>
            <w:rFonts w:ascii="Calibri" w:eastAsia="Times New Roman" w:hAnsi="Calibri" w:cs="Calibri"/>
            <w:color w:val="000000"/>
            <w:lang w:eastAsia="en-IN"/>
          </w:rPr>
          <w:t>error has occurred</w:t>
        </w:r>
      </w:ins>
      <w:ins w:id="61" w:author="Pravin" w:date="2020-02-27T17:17:00Z">
        <w:r w:rsidR="00ED65B1">
          <w:rPr>
            <w:rFonts w:ascii="Calibri" w:eastAsia="Times New Roman" w:hAnsi="Calibri" w:cs="Calibri"/>
            <w:color w:val="000000"/>
            <w:lang w:eastAsia="en-IN"/>
          </w:rPr>
          <w:t xml:space="preserve"> in back</w:t>
        </w:r>
      </w:ins>
      <w:ins w:id="62" w:author="Pravin" w:date="2020-02-27T17:18:00Z">
        <w:r w:rsidR="00ED65B1">
          <w:rPr>
            <w:rFonts w:ascii="Calibri" w:eastAsia="Times New Roman" w:hAnsi="Calibri" w:cs="Calibri"/>
            <w:color w:val="000000"/>
            <w:lang w:eastAsia="en-IN"/>
          </w:rPr>
          <w:t>ground</w:t>
        </w:r>
      </w:ins>
      <w:ins w:id="63" w:author="Pravin" w:date="2020-02-26T19:20:00Z">
        <w:r w:rsidR="000C0597">
          <w:rPr>
            <w:rFonts w:ascii="Calibri" w:eastAsia="Times New Roman" w:hAnsi="Calibri" w:cs="Calibri"/>
            <w:color w:val="000000"/>
            <w:lang w:eastAsia="en-IN"/>
          </w:rPr>
          <w:t>. Contact RSTK Heroku Admin.</w:t>
        </w:r>
      </w:ins>
      <w:ins w:id="64" w:author="Pravin" w:date="2020-02-27T17:15:00Z">
        <w:r w:rsidR="007B4A0F">
          <w:rPr>
            <w:rFonts w:ascii="Calibri" w:eastAsia="Times New Roman" w:hAnsi="Calibri" w:cs="Calibri"/>
            <w:color w:val="000000"/>
            <w:lang w:eastAsia="en-IN"/>
          </w:rPr>
          <w:t>)</w:t>
        </w:r>
      </w:ins>
      <w:ins w:id="65" w:author="Pravin" w:date="2020-02-26T19:20:00Z">
        <w:r w:rsidR="000C0597">
          <w:rPr>
            <w:rFonts w:ascii="Calibri" w:eastAsia="Times New Roman" w:hAnsi="Calibri" w:cs="Calibri"/>
            <w:color w:val="000000"/>
            <w:lang w:eastAsia="en-IN"/>
          </w:rPr>
          <w:t xml:space="preserve"> </w:t>
        </w:r>
      </w:ins>
    </w:p>
    <w:p w14:paraId="18144E5A" w14:textId="5E0E8951" w:rsidR="00DC5AEA" w:rsidRDefault="00DC5AEA" w:rsidP="004430C8">
      <w:pPr>
        <w:pStyle w:val="ListParagraph"/>
        <w:spacing w:after="0" w:line="240" w:lineRule="auto"/>
        <w:ind w:left="1440"/>
        <w:rPr>
          <w:rFonts w:ascii="Calibri" w:eastAsia="Times New Roman" w:hAnsi="Calibri" w:cs="Calibri"/>
          <w:color w:val="000000"/>
          <w:lang w:eastAsia="en-IN"/>
        </w:rPr>
      </w:pPr>
    </w:p>
    <w:p w14:paraId="69F74585" w14:textId="1C76DC43" w:rsidR="00DC5AEA" w:rsidRDefault="00DC5AEA" w:rsidP="004430C8">
      <w:pPr>
        <w:pStyle w:val="ListParagraph"/>
        <w:spacing w:after="0" w:line="240" w:lineRule="auto"/>
        <w:ind w:left="1440"/>
        <w:rPr>
          <w:ins w:id="66" w:author="Pravin" w:date="2020-02-26T19:21:00Z"/>
        </w:rPr>
      </w:pPr>
      <w:r>
        <w:rPr>
          <w:rFonts w:ascii="Calibri" w:eastAsia="Times New Roman" w:hAnsi="Calibri" w:cs="Calibri"/>
          <w:color w:val="000000"/>
          <w:lang w:eastAsia="en-IN"/>
        </w:rPr>
        <w:t xml:space="preserve">When the button is pressed a permissions page is displayed. </w:t>
      </w:r>
      <w:r>
        <w:t xml:space="preserve">Click on ‘Allow’ to create an entry in </w:t>
      </w:r>
      <w:proofErr w:type="spellStart"/>
      <w:r>
        <w:t>OAuthToken</w:t>
      </w:r>
      <w:proofErr w:type="spellEnd"/>
      <w:r>
        <w:t xml:space="preserve"> object on Salesforce Platform, which will redirect the user to ‘</w:t>
      </w:r>
      <w:proofErr w:type="spellStart"/>
      <w:r>
        <w:t>Callback</w:t>
      </w:r>
      <w:proofErr w:type="spellEnd"/>
      <w:r>
        <w:t>’ URL on Heroku WEB, which stores information for future authorization. Upon completion of ‘</w:t>
      </w:r>
      <w:proofErr w:type="spellStart"/>
      <w:r>
        <w:t>Callback</w:t>
      </w:r>
      <w:proofErr w:type="spellEnd"/>
      <w:r>
        <w:t xml:space="preserve">’ call, a success or error message is displayed on Manufacturing User page. (Note: Upon enabling the Heroku support for the Org, if </w:t>
      </w:r>
      <w:proofErr w:type="spellStart"/>
      <w:r>
        <w:t>OAuthtoken</w:t>
      </w:r>
      <w:proofErr w:type="spellEnd"/>
      <w:r>
        <w:t xml:space="preserve"> is not available for a user, the ‘Run MRP’ button will not be visible to him/her.</w:t>
      </w:r>
    </w:p>
    <w:p w14:paraId="16ECA878" w14:textId="2F3D87E4" w:rsidR="000C0597" w:rsidRDefault="000C0597" w:rsidP="004430C8">
      <w:pPr>
        <w:pStyle w:val="ListParagraph"/>
        <w:spacing w:after="0" w:line="240" w:lineRule="auto"/>
        <w:ind w:left="1440"/>
        <w:rPr>
          <w:ins w:id="67" w:author="Pravin" w:date="2020-02-26T19:25:00Z"/>
        </w:rPr>
      </w:pPr>
      <w:ins w:id="68" w:author="Pravin" w:date="2020-02-26T19:21:00Z">
        <w:r>
          <w:t xml:space="preserve">Moreover, if </w:t>
        </w:r>
      </w:ins>
      <w:ins w:id="69" w:author="Pravin" w:date="2020-02-26T19:22:00Z">
        <w:r>
          <w:t>we</w:t>
        </w:r>
      </w:ins>
      <w:ins w:id="70" w:author="Pravin" w:date="2020-02-26T19:21:00Z">
        <w:r>
          <w:t xml:space="preserve"> want to </w:t>
        </w:r>
      </w:ins>
      <w:ins w:id="71" w:author="Pravin" w:date="2020-02-26T19:22:00Z">
        <w:r>
          <w:t xml:space="preserve">delete the </w:t>
        </w:r>
        <w:proofErr w:type="spellStart"/>
        <w:r>
          <w:t>OAuthToken</w:t>
        </w:r>
        <w:proofErr w:type="spellEnd"/>
        <w:r>
          <w:t xml:space="preserve"> for some user, </w:t>
        </w:r>
        <w:proofErr w:type="spellStart"/>
        <w:r>
          <w:t>Goto</w:t>
        </w:r>
        <w:proofErr w:type="spellEnd"/>
        <w:r>
          <w:t xml:space="preserve"> Setup-&gt;Manage Users -&gt; User</w:t>
        </w:r>
      </w:ins>
      <w:ins w:id="72" w:author="Pravin" w:date="2020-02-26T19:23:00Z">
        <w:r>
          <w:t xml:space="preserve">s -&gt; Choose User - &gt; </w:t>
        </w:r>
      </w:ins>
      <w:ins w:id="73" w:author="Pravin" w:date="2020-02-26T19:24:00Z">
        <w:r>
          <w:t xml:space="preserve">Perform </w:t>
        </w:r>
      </w:ins>
      <w:ins w:id="74" w:author="Pravin" w:date="2020-02-26T19:23:00Z">
        <w:r>
          <w:t xml:space="preserve">REVOKE </w:t>
        </w:r>
      </w:ins>
      <w:ins w:id="75" w:author="Pravin" w:date="2020-02-26T19:24:00Z">
        <w:r>
          <w:t xml:space="preserve">on appropriate </w:t>
        </w:r>
      </w:ins>
      <w:ins w:id="76" w:author="Pravin" w:date="2020-02-26T19:23:00Z">
        <w:r>
          <w:t xml:space="preserve">OAuth </w:t>
        </w:r>
      </w:ins>
      <w:ins w:id="77" w:author="Pravin" w:date="2020-02-26T19:24:00Z">
        <w:r>
          <w:t>Connected App</w:t>
        </w:r>
      </w:ins>
      <w:ins w:id="78" w:author="Pravin" w:date="2020-02-26T19:22:00Z">
        <w:r>
          <w:t xml:space="preserve">. </w:t>
        </w:r>
      </w:ins>
    </w:p>
    <w:p w14:paraId="6692F404" w14:textId="1058BDB6" w:rsidR="000C0597" w:rsidRDefault="000C0597" w:rsidP="004430C8">
      <w:pPr>
        <w:pStyle w:val="ListParagraph"/>
        <w:spacing w:after="0" w:line="240" w:lineRule="auto"/>
        <w:ind w:left="1440"/>
      </w:pPr>
      <w:ins w:id="79" w:author="Pravin" w:date="2020-02-26T19:25:00Z">
        <w:r>
          <w:t>(@Kevin, please see if this comment is required here or some other document)</w:t>
        </w:r>
      </w:ins>
    </w:p>
    <w:p w14:paraId="6048E549" w14:textId="77777777" w:rsidR="00AB0D56" w:rsidRDefault="00AB0D56" w:rsidP="00AB0D56">
      <w:pPr>
        <w:pStyle w:val="ListParagraph"/>
        <w:spacing w:after="0" w:line="240" w:lineRule="auto"/>
        <w:ind w:left="1080"/>
        <w:rPr>
          <w:rFonts w:ascii="Calibri" w:eastAsia="Times New Roman" w:hAnsi="Calibri" w:cs="Calibri"/>
          <w:color w:val="000000"/>
          <w:lang w:eastAsia="en-IN"/>
        </w:rPr>
      </w:pPr>
    </w:p>
    <w:p w14:paraId="1D011747" w14:textId="062A0E0F" w:rsidR="003B5104" w:rsidRPr="00DC5AEA" w:rsidRDefault="00DC5AEA" w:rsidP="00DC5AEA">
      <w:pPr>
        <w:pStyle w:val="Heading1"/>
        <w:numPr>
          <w:ilvl w:val="0"/>
          <w:numId w:val="14"/>
        </w:numPr>
        <w:rPr>
          <w:b/>
          <w:bCs/>
        </w:rPr>
      </w:pPr>
      <w:r>
        <w:rPr>
          <w:b/>
          <w:bCs/>
        </w:rPr>
        <w:t>Deployment steps (</w:t>
      </w:r>
      <w:r w:rsidR="00C84AE3" w:rsidRPr="00DC5AEA">
        <w:rPr>
          <w:b/>
          <w:bCs/>
        </w:rPr>
        <w:t xml:space="preserve">on Heroku </w:t>
      </w:r>
      <w:r>
        <w:rPr>
          <w:b/>
          <w:bCs/>
        </w:rPr>
        <w:t>)</w:t>
      </w:r>
      <w:ins w:id="80" w:author="Pravin" w:date="2020-02-27T17:18:00Z">
        <w:r w:rsidR="00ED65B1">
          <w:rPr>
            <w:b/>
            <w:bCs/>
          </w:rPr>
          <w:t xml:space="preserve"> </w:t>
        </w:r>
      </w:ins>
      <w:ins w:id="81" w:author="Pravin" w:date="2020-02-27T17:19:00Z">
        <w:r w:rsidR="00ED65B1">
          <w:rPr>
            <w:b/>
            <w:bCs/>
          </w:rPr>
          <w:t>to be performed by Admin team</w:t>
        </w:r>
      </w:ins>
    </w:p>
    <w:p w14:paraId="0DB7B6E7" w14:textId="093FA406" w:rsidR="00C84AE3" w:rsidRDefault="00C84AE3" w:rsidP="007A01FB">
      <w:pPr>
        <w:pStyle w:val="ListParagraph"/>
        <w:numPr>
          <w:ilvl w:val="0"/>
          <w:numId w:val="6"/>
        </w:numPr>
        <w:spacing w:after="0" w:line="240" w:lineRule="auto"/>
        <w:ind w:left="1080"/>
        <w:rPr>
          <w:rFonts w:ascii="Calibri" w:eastAsia="Times New Roman" w:hAnsi="Calibri" w:cs="Calibri"/>
          <w:color w:val="000000"/>
          <w:lang w:eastAsia="en-IN"/>
        </w:rPr>
      </w:pPr>
      <w:r w:rsidRPr="00C84AE3">
        <w:rPr>
          <w:rFonts w:ascii="Calibri" w:eastAsia="Times New Roman" w:hAnsi="Calibri" w:cs="Calibri"/>
          <w:color w:val="000000"/>
          <w:lang w:eastAsia="en-IN"/>
        </w:rPr>
        <w:t xml:space="preserve">An entry in MASTER_CONFIG table with </w:t>
      </w:r>
      <w:proofErr w:type="spellStart"/>
      <w:r w:rsidRPr="00C84AE3">
        <w:rPr>
          <w:rFonts w:ascii="Calibri" w:eastAsia="Times New Roman" w:hAnsi="Calibri" w:cs="Calibri"/>
          <w:color w:val="000000"/>
          <w:lang w:eastAsia="en-IN"/>
        </w:rPr>
        <w:t>OrgId</w:t>
      </w:r>
      <w:proofErr w:type="spellEnd"/>
      <w:r w:rsidRPr="00C84AE3">
        <w:rPr>
          <w:rFonts w:ascii="Calibri" w:eastAsia="Times New Roman" w:hAnsi="Calibri" w:cs="Calibri"/>
          <w:color w:val="000000"/>
          <w:lang w:eastAsia="en-IN"/>
        </w:rPr>
        <w:t xml:space="preserve">, schema name, supported </w:t>
      </w:r>
      <w:r w:rsidR="008C1F64">
        <w:rPr>
          <w:rFonts w:ascii="Calibri" w:eastAsia="Times New Roman" w:hAnsi="Calibri" w:cs="Calibri"/>
          <w:color w:val="000000"/>
          <w:lang w:eastAsia="en-IN"/>
        </w:rPr>
        <w:t>modules/</w:t>
      </w:r>
      <w:r w:rsidRPr="00C84AE3">
        <w:rPr>
          <w:rFonts w:ascii="Calibri" w:eastAsia="Times New Roman" w:hAnsi="Calibri" w:cs="Calibri"/>
          <w:color w:val="000000"/>
          <w:lang w:eastAsia="en-IN"/>
        </w:rPr>
        <w:t>processes (like MRP, Financials</w:t>
      </w:r>
      <w:r w:rsidR="008C1F64">
        <w:rPr>
          <w:rFonts w:ascii="Calibri" w:eastAsia="Times New Roman" w:hAnsi="Calibri" w:cs="Calibri"/>
          <w:color w:val="000000"/>
          <w:lang w:eastAsia="en-IN"/>
        </w:rPr>
        <w:t>, SO, PO</w:t>
      </w:r>
      <w:r w:rsidRPr="00C84AE3">
        <w:rPr>
          <w:rFonts w:ascii="Calibri" w:eastAsia="Times New Roman" w:hAnsi="Calibri" w:cs="Calibri"/>
          <w:color w:val="000000"/>
          <w:lang w:eastAsia="en-IN"/>
        </w:rPr>
        <w:t xml:space="preserve"> etc), environment etc.</w:t>
      </w:r>
      <w:r w:rsidR="00F26360">
        <w:rPr>
          <w:rFonts w:ascii="Calibri" w:eastAsia="Times New Roman" w:hAnsi="Calibri" w:cs="Calibri"/>
          <w:color w:val="000000"/>
          <w:lang w:eastAsia="en-IN"/>
        </w:rPr>
        <w:t xml:space="preserve"> </w:t>
      </w:r>
    </w:p>
    <w:p w14:paraId="72EE1826" w14:textId="779DF1DD" w:rsidR="00C84AE3" w:rsidRDefault="00F26360" w:rsidP="007A01FB">
      <w:pPr>
        <w:pStyle w:val="ListParagraph"/>
        <w:numPr>
          <w:ilvl w:val="0"/>
          <w:numId w:val="6"/>
        </w:numPr>
        <w:spacing w:after="0" w:line="240" w:lineRule="auto"/>
        <w:ind w:left="1080"/>
        <w:rPr>
          <w:rFonts w:ascii="Calibri" w:eastAsia="Times New Roman" w:hAnsi="Calibri" w:cs="Calibri"/>
          <w:color w:val="000000"/>
          <w:lang w:eastAsia="en-IN"/>
        </w:rPr>
      </w:pPr>
      <w:r>
        <w:rPr>
          <w:rFonts w:ascii="Calibri" w:eastAsia="Times New Roman" w:hAnsi="Calibri" w:cs="Calibri"/>
          <w:color w:val="000000"/>
          <w:lang w:eastAsia="en-IN"/>
        </w:rPr>
        <w:t xml:space="preserve">Create </w:t>
      </w:r>
      <w:r w:rsidR="008C1F64">
        <w:rPr>
          <w:rFonts w:ascii="Calibri" w:eastAsia="Times New Roman" w:hAnsi="Calibri" w:cs="Calibri"/>
          <w:color w:val="000000"/>
          <w:lang w:eastAsia="en-IN"/>
        </w:rPr>
        <w:t>S</w:t>
      </w:r>
      <w:r w:rsidR="00C84AE3" w:rsidRPr="00C84AE3">
        <w:rPr>
          <w:rFonts w:ascii="Calibri" w:eastAsia="Times New Roman" w:hAnsi="Calibri" w:cs="Calibri"/>
          <w:color w:val="000000"/>
          <w:lang w:eastAsia="en-IN"/>
        </w:rPr>
        <w:t xml:space="preserve">chema </w:t>
      </w:r>
      <w:r>
        <w:rPr>
          <w:rFonts w:ascii="Calibri" w:eastAsia="Times New Roman" w:hAnsi="Calibri" w:cs="Calibri"/>
          <w:color w:val="000000"/>
          <w:lang w:eastAsia="en-IN"/>
        </w:rPr>
        <w:t>per ORG on Postgres database</w:t>
      </w:r>
      <w:r w:rsidR="00C84AE3" w:rsidRPr="00C84AE3">
        <w:rPr>
          <w:rFonts w:ascii="Calibri" w:eastAsia="Times New Roman" w:hAnsi="Calibri" w:cs="Calibri"/>
          <w:color w:val="000000"/>
          <w:lang w:eastAsia="en-IN"/>
        </w:rPr>
        <w:t>.</w:t>
      </w:r>
    </w:p>
    <w:p w14:paraId="119DC2C6" w14:textId="77777777" w:rsidR="00F26360" w:rsidRPr="00F26360" w:rsidRDefault="003A1C0B" w:rsidP="00282FA9">
      <w:pPr>
        <w:pStyle w:val="ListParagraph"/>
        <w:numPr>
          <w:ilvl w:val="0"/>
          <w:numId w:val="6"/>
        </w:numPr>
        <w:spacing w:after="0" w:line="240" w:lineRule="auto"/>
        <w:ind w:left="1080"/>
      </w:pPr>
      <w:r w:rsidRPr="004E2436">
        <w:rPr>
          <w:rFonts w:ascii="Calibri" w:eastAsia="Times New Roman" w:hAnsi="Calibri" w:cs="Calibri"/>
          <w:color w:val="000000"/>
          <w:lang w:eastAsia="en-IN"/>
        </w:rPr>
        <w:t xml:space="preserve">Add </w:t>
      </w:r>
      <w:r w:rsidR="00F26360">
        <w:rPr>
          <w:rFonts w:ascii="Calibri" w:eastAsia="Times New Roman" w:hAnsi="Calibri" w:cs="Calibri"/>
          <w:color w:val="000000"/>
          <w:lang w:eastAsia="en-IN"/>
        </w:rPr>
        <w:t xml:space="preserve">environment variables on </w:t>
      </w:r>
      <w:r w:rsidRPr="004E2436">
        <w:rPr>
          <w:rFonts w:ascii="Calibri" w:eastAsia="Times New Roman" w:hAnsi="Calibri" w:cs="Calibri"/>
          <w:color w:val="000000"/>
          <w:lang w:eastAsia="en-IN"/>
        </w:rPr>
        <w:t xml:space="preserve">WEB </w:t>
      </w:r>
      <w:r w:rsidR="009978FA">
        <w:rPr>
          <w:rFonts w:ascii="Calibri" w:eastAsia="Times New Roman" w:hAnsi="Calibri" w:cs="Calibri"/>
          <w:color w:val="000000"/>
          <w:lang w:eastAsia="en-IN"/>
        </w:rPr>
        <w:t xml:space="preserve">and WORKER </w:t>
      </w:r>
      <w:r w:rsidR="00F26360">
        <w:rPr>
          <w:rFonts w:ascii="Calibri" w:eastAsia="Times New Roman" w:hAnsi="Calibri" w:cs="Calibri"/>
          <w:color w:val="000000"/>
          <w:lang w:eastAsia="en-IN"/>
        </w:rPr>
        <w:t>apps</w:t>
      </w:r>
      <w:r w:rsidRPr="004E2436">
        <w:rPr>
          <w:rFonts w:ascii="Calibri" w:eastAsia="Times New Roman" w:hAnsi="Calibri" w:cs="Calibri"/>
          <w:color w:val="000000"/>
          <w:lang w:eastAsia="en-IN"/>
        </w:rPr>
        <w:t>.</w:t>
      </w:r>
      <w:r w:rsidR="00F26360">
        <w:rPr>
          <w:rFonts w:ascii="Calibri" w:eastAsia="Times New Roman" w:hAnsi="Calibri" w:cs="Calibri"/>
          <w:color w:val="000000"/>
          <w:lang w:eastAsia="en-IN"/>
        </w:rPr>
        <w:t xml:space="preserve"> </w:t>
      </w:r>
    </w:p>
    <w:p w14:paraId="5AB27919" w14:textId="219C1D2F" w:rsidR="003B5104" w:rsidRPr="004E2436" w:rsidRDefault="00F26360" w:rsidP="00F26360">
      <w:pPr>
        <w:pStyle w:val="ListParagraph"/>
        <w:spacing w:after="0" w:line="240" w:lineRule="auto"/>
        <w:ind w:left="1080"/>
      </w:pPr>
      <w:del w:id="82" w:author="Pravin" w:date="2020-02-26T19:27:00Z">
        <w:r w:rsidDel="000C0597">
          <w:rPr>
            <w:rFonts w:ascii="Calibri" w:eastAsia="Times New Roman" w:hAnsi="Calibri" w:cs="Calibri"/>
            <w:color w:val="000000"/>
            <w:lang w:eastAsia="en-IN"/>
          </w:rPr>
          <w:delText>(entries are just for reference. It will vary for each ORG.)</w:delText>
        </w:r>
        <w:r w:rsidR="003A1C0B" w:rsidRPr="004E2436" w:rsidDel="000C0597">
          <w:rPr>
            <w:rFonts w:ascii="Calibri" w:eastAsia="Times New Roman" w:hAnsi="Calibri" w:cs="Calibri"/>
            <w:color w:val="000000"/>
            <w:lang w:eastAsia="en-IN"/>
          </w:rPr>
          <w:delText xml:space="preserve"> </w:delText>
        </w:r>
      </w:del>
      <w:del w:id="83" w:author="Pravin" w:date="2020-02-26T19:26:00Z">
        <w:r w:rsidR="000C0597" w:rsidDel="000C0597">
          <w:rPr>
            <w:rFonts w:ascii="Calibri" w:eastAsia="Times New Roman" w:hAnsi="Calibri" w:cs="Calibri"/>
            <w:color w:val="000000"/>
            <w:lang w:eastAsia="en-IN"/>
          </w:rPr>
          <w:object w:dxaOrig="1543" w:dyaOrig="991" w14:anchorId="54EA1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6.75pt" o:ole="">
              <v:imagedata r:id="rId8" o:title=""/>
            </v:shape>
            <o:OLEObject Type="Embed" ProgID="Package" ShapeID="_x0000_i1025" DrawAspect="Icon" ObjectID="_1699175721" r:id="rId9"/>
          </w:object>
        </w:r>
      </w:del>
    </w:p>
    <w:p w14:paraId="2897E7F3" w14:textId="77777777" w:rsidR="004E2436" w:rsidRDefault="004E2436" w:rsidP="004E2436">
      <w:pPr>
        <w:pStyle w:val="ListParagraph"/>
        <w:spacing w:after="0" w:line="240" w:lineRule="auto"/>
        <w:ind w:left="1080"/>
      </w:pPr>
    </w:p>
    <w:p w14:paraId="31C85F57" w14:textId="08787DD8" w:rsidR="003A1C0B" w:rsidRDefault="00691D2B" w:rsidP="00592F7C">
      <w:pPr>
        <w:rPr>
          <w:ins w:id="84" w:author="Pravin" w:date="2020-02-27T17:25:00Z"/>
        </w:rPr>
      </w:pPr>
      <w:proofErr w:type="spellStart"/>
      <w:ins w:id="85" w:author="Pravin" w:date="2020-02-27T17:25:00Z">
        <w:r>
          <w:t>MRPOnHeroku_Test</w:t>
        </w:r>
        <w:proofErr w:type="spellEnd"/>
      </w:ins>
    </w:p>
    <w:p w14:paraId="7863E035" w14:textId="4762959D" w:rsidR="00691D2B" w:rsidRPr="00691D2B" w:rsidRDefault="00691D2B" w:rsidP="00691D2B">
      <w:pPr>
        <w:spacing w:after="0" w:line="240" w:lineRule="auto"/>
        <w:rPr>
          <w:ins w:id="86" w:author="Pravin" w:date="2020-02-27T17:26:00Z"/>
          <w:rFonts w:ascii="Arial" w:eastAsia="Times New Roman" w:hAnsi="Arial" w:cs="Arial"/>
          <w:color w:val="000000"/>
          <w:sz w:val="18"/>
          <w:szCs w:val="18"/>
          <w:lang w:eastAsia="en-IN"/>
        </w:rPr>
      </w:pPr>
      <w:ins w:id="87" w:author="Pravin" w:date="2020-02-27T17:26:00Z">
        <w:r>
          <w:rPr>
            <w:rFonts w:ascii="Arial" w:eastAsia="Times New Roman" w:hAnsi="Arial" w:cs="Arial"/>
            <w:color w:val="000000"/>
            <w:sz w:val="18"/>
            <w:szCs w:val="18"/>
            <w:lang w:eastAsia="en-IN"/>
          </w:rPr>
          <w:t xml:space="preserve">KEY : </w:t>
        </w:r>
      </w:ins>
      <w:ins w:id="88" w:author="Kaustubh Vasatkar" w:date="2020-06-09T17:21:00Z">
        <w:r w:rsidR="003019E8" w:rsidRPr="003019E8">
          <w:rPr>
            <w:rFonts w:ascii="Arial" w:eastAsia="Times New Roman" w:hAnsi="Arial" w:cs="Arial"/>
            <w:color w:val="000000"/>
            <w:sz w:val="18"/>
            <w:szCs w:val="18"/>
            <w:lang w:eastAsia="en-IN"/>
          </w:rPr>
          <w:t>3MVG9szVa2RxsqBYD4VOZnjpc4c0TYVquHtyCYQKr.bxA9OU.tsZL40ZU7bVLB9Z5g0DA8RRjLweCHhwyEACJ</w:t>
        </w:r>
      </w:ins>
      <w:ins w:id="89" w:author="Pravin" w:date="2020-02-27T17:26:00Z">
        <w:del w:id="90" w:author="Kaustubh Vasatkar" w:date="2020-06-09T17:21:00Z">
          <w:r w:rsidRPr="00691D2B" w:rsidDel="003019E8">
            <w:rPr>
              <w:rFonts w:ascii="Arial" w:eastAsia="Times New Roman" w:hAnsi="Arial" w:cs="Arial"/>
              <w:color w:val="000000"/>
              <w:sz w:val="18"/>
              <w:szCs w:val="18"/>
              <w:lang w:eastAsia="en-IN"/>
            </w:rPr>
            <w:delText>3MVG9szVa2RxsqBYD4VOZnjpc4c0TYVquHtyCYQKr.bxA9OU.tsZL40ZU7bVLB9Z5g0DA8RRjLweCHhwyEACJ</w:delText>
          </w:r>
        </w:del>
      </w:ins>
    </w:p>
    <w:p w14:paraId="11807F85" w14:textId="5CA315A0" w:rsidR="00691D2B" w:rsidRDefault="00691D2B" w:rsidP="00592F7C">
      <w:pPr>
        <w:rPr>
          <w:ins w:id="91" w:author="Pravin" w:date="2020-02-27T17:27:00Z"/>
          <w:rFonts w:ascii="Arial" w:hAnsi="Arial" w:cs="Arial"/>
          <w:color w:val="000000"/>
          <w:sz w:val="18"/>
          <w:szCs w:val="18"/>
          <w:shd w:val="clear" w:color="auto" w:fill="FFFFFF"/>
        </w:rPr>
      </w:pPr>
      <w:ins w:id="92" w:author="Pravin" w:date="2020-02-27T17:26:00Z">
        <w:r>
          <w:t xml:space="preserve">SECRET :  </w:t>
        </w:r>
      </w:ins>
      <w:ins w:id="93" w:author="Kaustubh Vasatkar" w:date="2020-06-09T17:21:00Z">
        <w:r w:rsidR="003019E8" w:rsidRPr="003019E8">
          <w:t>23B3208D0022E07E45E4376BB3BD5CE5C8CFF5FC979ED37E23D2AEBE25E3757B</w:t>
        </w:r>
      </w:ins>
      <w:ins w:id="94" w:author="Pravin" w:date="2020-02-27T17:26:00Z">
        <w:del w:id="95" w:author="Kaustubh Vasatkar" w:date="2020-06-09T17:21:00Z">
          <w:r w:rsidDel="003019E8">
            <w:rPr>
              <w:rFonts w:ascii="Arial" w:hAnsi="Arial" w:cs="Arial"/>
              <w:color w:val="000000"/>
              <w:sz w:val="18"/>
              <w:szCs w:val="18"/>
              <w:shd w:val="clear" w:color="auto" w:fill="FFFFFF"/>
            </w:rPr>
            <w:delText>23B3208D0022E07E45E4376BB3BD5CE5C8CFF5FC979ED37E23D2AEBE25E3757B</w:delText>
          </w:r>
        </w:del>
      </w:ins>
    </w:p>
    <w:p w14:paraId="63FC8C2F" w14:textId="6A9AC662" w:rsidR="00691D2B" w:rsidRDefault="00691D2B" w:rsidP="00592F7C">
      <w:pPr>
        <w:rPr>
          <w:ins w:id="96" w:author="Pravin" w:date="2020-02-27T17:27:00Z"/>
          <w:rFonts w:ascii="Arial" w:hAnsi="Arial" w:cs="Arial"/>
          <w:color w:val="000000"/>
          <w:sz w:val="18"/>
          <w:szCs w:val="18"/>
          <w:shd w:val="clear" w:color="auto" w:fill="FFFFFF"/>
        </w:rPr>
      </w:pPr>
    </w:p>
    <w:p w14:paraId="4EB984B4" w14:textId="5475C2B6" w:rsidR="00691D2B" w:rsidRDefault="00691D2B" w:rsidP="00592F7C">
      <w:pPr>
        <w:rPr>
          <w:ins w:id="97" w:author="Pravin" w:date="2020-02-27T17:26:00Z"/>
          <w:rFonts w:ascii="Arial" w:hAnsi="Arial" w:cs="Arial"/>
          <w:color w:val="000000"/>
          <w:sz w:val="18"/>
          <w:szCs w:val="18"/>
          <w:shd w:val="clear" w:color="auto" w:fill="FFFFFF"/>
        </w:rPr>
      </w:pPr>
      <w:proofErr w:type="spellStart"/>
      <w:ins w:id="98" w:author="Pravin" w:date="2020-02-27T17:27:00Z">
        <w:r>
          <w:t>MRPOnHeroku_Prod</w:t>
        </w:r>
      </w:ins>
      <w:proofErr w:type="spellEnd"/>
    </w:p>
    <w:p w14:paraId="367EE5F4" w14:textId="1668E57E" w:rsidR="00691D2B" w:rsidRDefault="00691D2B" w:rsidP="00592F7C">
      <w:pPr>
        <w:rPr>
          <w:ins w:id="99" w:author="Pravin" w:date="2020-02-27T17:26:00Z"/>
          <w:rFonts w:ascii="Arial" w:hAnsi="Arial" w:cs="Arial"/>
          <w:color w:val="000000"/>
          <w:sz w:val="18"/>
          <w:szCs w:val="18"/>
          <w:shd w:val="clear" w:color="auto" w:fill="FFFFFF"/>
        </w:rPr>
      </w:pPr>
      <w:ins w:id="100" w:author="Pravin" w:date="2020-02-27T17:27:00Z">
        <w:r>
          <w:rPr>
            <w:rFonts w:ascii="Arial" w:hAnsi="Arial" w:cs="Arial"/>
            <w:color w:val="000000"/>
            <w:sz w:val="18"/>
            <w:szCs w:val="18"/>
            <w:shd w:val="clear" w:color="auto" w:fill="FFFFFF"/>
          </w:rPr>
          <w:t xml:space="preserve">KEY : </w:t>
        </w:r>
      </w:ins>
      <w:ins w:id="101" w:author="Kaustubh Vasatkar" w:date="2020-06-09T17:22:00Z">
        <w:r w:rsidR="003019E8" w:rsidRPr="003019E8">
          <w:rPr>
            <w:rFonts w:ascii="Arial" w:hAnsi="Arial" w:cs="Arial"/>
            <w:color w:val="000000"/>
            <w:sz w:val="18"/>
            <w:szCs w:val="18"/>
            <w:shd w:val="clear" w:color="auto" w:fill="FFFFFF"/>
          </w:rPr>
          <w:t>3MVG9szVa2RxsqBYD4VOZnjpc4cZD6hUw5pBXAzpZvTwqxT7.OgbeIF_n.Oy2Yc.3JpUCGUR_4U.qGXJAdlyP</w:t>
        </w:r>
      </w:ins>
      <w:ins w:id="102" w:author="Pravin" w:date="2020-02-27T17:27:00Z">
        <w:del w:id="103" w:author="Kaustubh Vasatkar" w:date="2020-06-09T17:22:00Z">
          <w:r w:rsidDel="003019E8">
            <w:rPr>
              <w:rFonts w:ascii="Arial" w:hAnsi="Arial" w:cs="Arial"/>
              <w:color w:val="000000"/>
              <w:sz w:val="18"/>
              <w:szCs w:val="18"/>
              <w:shd w:val="clear" w:color="auto" w:fill="FFFFFF"/>
            </w:rPr>
            <w:delText>3MVG9szVa2RxsqBYD4VOZnjpc4cZD6hUw5pBXAzpZvTwqxT7.OgbeIF_n.Oy2Yc.3JpUCGUR_4U.qGXJAdlyP</w:delText>
          </w:r>
        </w:del>
      </w:ins>
    </w:p>
    <w:p w14:paraId="2464FC29" w14:textId="59EA3D74" w:rsidR="00691D2B" w:rsidRDefault="00691D2B" w:rsidP="00592F7C">
      <w:pPr>
        <w:rPr>
          <w:ins w:id="104" w:author="Kaustubh Vasatkar" w:date="2021-11-23T12:28:00Z"/>
        </w:rPr>
      </w:pPr>
      <w:ins w:id="105" w:author="Pravin" w:date="2020-02-27T17:27:00Z">
        <w:r>
          <w:t xml:space="preserve">SECRET : </w:t>
        </w:r>
      </w:ins>
      <w:ins w:id="106" w:author="Kaustubh Vasatkar" w:date="2020-06-09T17:22:00Z">
        <w:r w:rsidR="003019E8" w:rsidRPr="003019E8">
          <w:t>9F8FF31129073C85AB109E6F2499F7DDAA92AC2F9C94E5E04D3E32406D0C11F2</w:t>
        </w:r>
      </w:ins>
      <w:ins w:id="107" w:author="Pravin" w:date="2020-02-27T17:27:00Z">
        <w:del w:id="108" w:author="Kaustubh Vasatkar" w:date="2020-06-09T17:22:00Z">
          <w:r w:rsidDel="003019E8">
            <w:rPr>
              <w:rFonts w:ascii="Arial" w:hAnsi="Arial" w:cs="Arial"/>
              <w:color w:val="000000"/>
              <w:sz w:val="18"/>
              <w:szCs w:val="18"/>
              <w:shd w:val="clear" w:color="auto" w:fill="FFFFFF"/>
            </w:rPr>
            <w:delText>9F8FF31129073C85AB109E6F2499F7DDAA92AC2F9C94E5E04D3E32406D0C11F2</w:delText>
          </w:r>
        </w:del>
      </w:ins>
    </w:p>
    <w:p w14:paraId="0A448354" w14:textId="016EEE7C" w:rsidR="00ED1A8B" w:rsidRDefault="00ED1A8B" w:rsidP="00592F7C">
      <w:pPr>
        <w:rPr>
          <w:ins w:id="109" w:author="Kaustubh Vasatkar" w:date="2021-11-23T12:28:00Z"/>
        </w:rPr>
      </w:pPr>
    </w:p>
    <w:p w14:paraId="17BFAAAB" w14:textId="70BE7C90" w:rsidR="00ED1A8B" w:rsidRDefault="00ED1A8B" w:rsidP="00592F7C">
      <w:proofErr w:type="spellStart"/>
      <w:ins w:id="110" w:author="Kaustubh Vasatkar" w:date="2021-11-23T12:28:00Z">
        <w:r>
          <w:rPr>
            <w:rFonts w:ascii="Calibri" w:eastAsia="Times New Roman" w:hAnsi="Calibri" w:cs="Calibri"/>
            <w:color w:val="000000"/>
            <w:lang w:eastAsia="en-IN"/>
          </w:rPr>
          <w:t>Private_key</w:t>
        </w:r>
      </w:ins>
      <w:proofErr w:type="spellEnd"/>
      <w:ins w:id="111" w:author="Kaustubh Vasatkar" w:date="2021-11-23T12:29:00Z">
        <w:r>
          <w:rPr>
            <w:rFonts w:ascii="Calibri" w:eastAsia="Times New Roman" w:hAnsi="Calibri" w:cs="Calibri"/>
            <w:color w:val="000000"/>
            <w:lang w:eastAsia="en-IN"/>
          </w:rPr>
          <w:t xml:space="preserve">: </w:t>
        </w:r>
        <w:r w:rsidRPr="00ED1A8B">
          <w:rPr>
            <w:rFonts w:ascii="Calibri" w:eastAsia="Times New Roman" w:hAnsi="Calibri" w:cs="Calibri"/>
            <w:color w:val="000000"/>
            <w:lang w:eastAsia="en-IN"/>
          </w:rPr>
          <w:t>RjsNra23ZzKY1xNwJ8fFoA==</w:t>
        </w:r>
      </w:ins>
    </w:p>
    <w:sectPr w:rsidR="00ED1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73B7"/>
    <w:multiLevelType w:val="hybridMultilevel"/>
    <w:tmpl w:val="53F41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56BF9"/>
    <w:multiLevelType w:val="hybridMultilevel"/>
    <w:tmpl w:val="6E2056BE"/>
    <w:lvl w:ilvl="0" w:tplc="4544CA44">
      <w:start w:val="1"/>
      <w:numFmt w:val="upp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F1946"/>
    <w:multiLevelType w:val="hybridMultilevel"/>
    <w:tmpl w:val="667C2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317C2"/>
    <w:multiLevelType w:val="hybridMultilevel"/>
    <w:tmpl w:val="422883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007C1E"/>
    <w:multiLevelType w:val="hybridMultilevel"/>
    <w:tmpl w:val="DE8087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32021AD"/>
    <w:multiLevelType w:val="hybridMultilevel"/>
    <w:tmpl w:val="AFB060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82053"/>
    <w:multiLevelType w:val="hybridMultilevel"/>
    <w:tmpl w:val="AAD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760F3"/>
    <w:multiLevelType w:val="hybridMultilevel"/>
    <w:tmpl w:val="294CBDCE"/>
    <w:lvl w:ilvl="0" w:tplc="04090015">
      <w:start w:val="1"/>
      <w:numFmt w:val="upperLetter"/>
      <w:lvlText w:val="%1."/>
      <w:lvlJc w:val="left"/>
      <w:pPr>
        <w:ind w:left="720" w:hanging="360"/>
      </w:pPr>
      <w:rPr>
        <w:rFonts w:hint="default"/>
      </w:rPr>
    </w:lvl>
    <w:lvl w:ilvl="1" w:tplc="AB66199E">
      <w:numFmt w:val="bullet"/>
      <w:lvlText w:val="-"/>
      <w:lvlJc w:val="left"/>
      <w:pPr>
        <w:ind w:left="1440" w:hanging="360"/>
      </w:pPr>
      <w:rPr>
        <w:rFonts w:ascii="Calibri Light" w:eastAsiaTheme="majorEastAsia"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E23515"/>
    <w:multiLevelType w:val="hybridMultilevel"/>
    <w:tmpl w:val="59B048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341458"/>
    <w:multiLevelType w:val="hybridMultilevel"/>
    <w:tmpl w:val="651A0270"/>
    <w:lvl w:ilvl="0" w:tplc="0409000F">
      <w:start w:val="1"/>
      <w:numFmt w:val="decimal"/>
      <w:lvlText w:val="%1."/>
      <w:lvlJc w:val="left"/>
      <w:pPr>
        <w:ind w:left="720" w:hanging="360"/>
      </w:pPr>
      <w:rPr>
        <w:rFonts w:hint="default"/>
      </w:rPr>
    </w:lvl>
    <w:lvl w:ilvl="1" w:tplc="AB66199E">
      <w:numFmt w:val="bullet"/>
      <w:lvlText w:val="-"/>
      <w:lvlJc w:val="left"/>
      <w:pPr>
        <w:ind w:left="1440" w:hanging="360"/>
      </w:pPr>
      <w:rPr>
        <w:rFonts w:ascii="Calibri Light" w:eastAsiaTheme="majorEastAsia"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753CF2"/>
    <w:multiLevelType w:val="hybridMultilevel"/>
    <w:tmpl w:val="C6567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2355BD"/>
    <w:multiLevelType w:val="hybridMultilevel"/>
    <w:tmpl w:val="ED8EFA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5F7D8A"/>
    <w:multiLevelType w:val="hybridMultilevel"/>
    <w:tmpl w:val="D10EA326"/>
    <w:lvl w:ilvl="0" w:tplc="4009000F">
      <w:start w:val="1"/>
      <w:numFmt w:val="decimal"/>
      <w:lvlText w:val="%1."/>
      <w:lvlJc w:val="left"/>
      <w:pPr>
        <w:ind w:left="405" w:hanging="360"/>
      </w:pPr>
      <w:rPr>
        <w:rFonts w:hint="default"/>
      </w:rPr>
    </w:lvl>
    <w:lvl w:ilvl="1" w:tplc="40090003">
      <w:start w:val="1"/>
      <w:numFmt w:val="bullet"/>
      <w:lvlText w:val="o"/>
      <w:lvlJc w:val="left"/>
      <w:pPr>
        <w:ind w:left="1125" w:hanging="360"/>
      </w:pPr>
      <w:rPr>
        <w:rFonts w:ascii="Courier New" w:hAnsi="Courier New" w:cs="Courier New" w:hint="default"/>
      </w:rPr>
    </w:lvl>
    <w:lvl w:ilvl="2" w:tplc="4009000B">
      <w:start w:val="1"/>
      <w:numFmt w:val="bullet"/>
      <w:lvlText w:val=""/>
      <w:lvlJc w:val="left"/>
      <w:pPr>
        <w:ind w:left="1845" w:hanging="360"/>
      </w:pPr>
      <w:rPr>
        <w:rFonts w:ascii="Wingdings" w:hAnsi="Wingdings" w:hint="default"/>
      </w:rPr>
    </w:lvl>
    <w:lvl w:ilvl="3" w:tplc="4009000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3" w15:restartNumberingAfterBreak="0">
    <w:nsid w:val="6B323976"/>
    <w:multiLevelType w:val="hybridMultilevel"/>
    <w:tmpl w:val="4C9C79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1F34193"/>
    <w:multiLevelType w:val="hybridMultilevel"/>
    <w:tmpl w:val="FB58F334"/>
    <w:lvl w:ilvl="0" w:tplc="4009000F">
      <w:start w:val="1"/>
      <w:numFmt w:val="decimal"/>
      <w:lvlText w:val="%1."/>
      <w:lvlJc w:val="left"/>
      <w:pPr>
        <w:ind w:left="720" w:hanging="360"/>
      </w:pPr>
      <w:rPr>
        <w:rFonts w:hint="default"/>
      </w:rPr>
    </w:lvl>
    <w:lvl w:ilvl="1" w:tplc="AB66199E">
      <w:numFmt w:val="bullet"/>
      <w:lvlText w:val="-"/>
      <w:lvlJc w:val="left"/>
      <w:pPr>
        <w:ind w:left="1440" w:hanging="360"/>
      </w:pPr>
      <w:rPr>
        <w:rFonts w:ascii="Calibri Light" w:eastAsiaTheme="majorEastAsia"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14"/>
  </w:num>
  <w:num w:numId="5">
    <w:abstractNumId w:val="5"/>
  </w:num>
  <w:num w:numId="6">
    <w:abstractNumId w:val="0"/>
  </w:num>
  <w:num w:numId="7">
    <w:abstractNumId w:val="2"/>
  </w:num>
  <w:num w:numId="8">
    <w:abstractNumId w:val="4"/>
  </w:num>
  <w:num w:numId="9">
    <w:abstractNumId w:val="1"/>
  </w:num>
  <w:num w:numId="10">
    <w:abstractNumId w:val="3"/>
  </w:num>
  <w:num w:numId="11">
    <w:abstractNumId w:val="13"/>
  </w:num>
  <w:num w:numId="12">
    <w:abstractNumId w:val="11"/>
  </w:num>
  <w:num w:numId="13">
    <w:abstractNumId w:val="6"/>
  </w:num>
  <w:num w:numId="14">
    <w:abstractNumId w:val="9"/>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vin">
    <w15:presenceInfo w15:providerId="None" w15:userId="Pravin"/>
  </w15:person>
  <w15:person w15:author="Kaustubh Vasatkar">
    <w15:presenceInfo w15:providerId="AD" w15:userId="S::kvasatkar@rootstock.com::6aa85f8a-d0cc-48bf-858e-dfffea5e1d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E"/>
    <w:rsid w:val="00021F9E"/>
    <w:rsid w:val="00087EF6"/>
    <w:rsid w:val="000C0597"/>
    <w:rsid w:val="001730B0"/>
    <w:rsid w:val="001B7368"/>
    <w:rsid w:val="00211673"/>
    <w:rsid w:val="002549B4"/>
    <w:rsid w:val="002A4644"/>
    <w:rsid w:val="002E4AEB"/>
    <w:rsid w:val="002F50AC"/>
    <w:rsid w:val="003019E8"/>
    <w:rsid w:val="003208D1"/>
    <w:rsid w:val="003A1C0B"/>
    <w:rsid w:val="003B04F6"/>
    <w:rsid w:val="003B5104"/>
    <w:rsid w:val="003C3785"/>
    <w:rsid w:val="004430C8"/>
    <w:rsid w:val="004C2188"/>
    <w:rsid w:val="004D3ECE"/>
    <w:rsid w:val="004E2436"/>
    <w:rsid w:val="004F0F18"/>
    <w:rsid w:val="00503761"/>
    <w:rsid w:val="00546B0D"/>
    <w:rsid w:val="00592F7C"/>
    <w:rsid w:val="00627D7E"/>
    <w:rsid w:val="00691D2B"/>
    <w:rsid w:val="00696947"/>
    <w:rsid w:val="006A543D"/>
    <w:rsid w:val="006C2E21"/>
    <w:rsid w:val="007A01FB"/>
    <w:rsid w:val="007A2725"/>
    <w:rsid w:val="007B4A0F"/>
    <w:rsid w:val="00815538"/>
    <w:rsid w:val="008C1F64"/>
    <w:rsid w:val="008C758B"/>
    <w:rsid w:val="008E6177"/>
    <w:rsid w:val="00905585"/>
    <w:rsid w:val="00940389"/>
    <w:rsid w:val="00952E4C"/>
    <w:rsid w:val="009978FA"/>
    <w:rsid w:val="009C1AAB"/>
    <w:rsid w:val="009D7E07"/>
    <w:rsid w:val="00A03C92"/>
    <w:rsid w:val="00AB0D56"/>
    <w:rsid w:val="00AB49EB"/>
    <w:rsid w:val="00B4510F"/>
    <w:rsid w:val="00BB15CC"/>
    <w:rsid w:val="00BC4C08"/>
    <w:rsid w:val="00C11FC7"/>
    <w:rsid w:val="00C33F9E"/>
    <w:rsid w:val="00C64DAE"/>
    <w:rsid w:val="00C84AE3"/>
    <w:rsid w:val="00D32F6A"/>
    <w:rsid w:val="00D41C90"/>
    <w:rsid w:val="00DC3ED9"/>
    <w:rsid w:val="00DC5AEA"/>
    <w:rsid w:val="00E62CF9"/>
    <w:rsid w:val="00E7418E"/>
    <w:rsid w:val="00EA3197"/>
    <w:rsid w:val="00ED1A8B"/>
    <w:rsid w:val="00ED65B1"/>
    <w:rsid w:val="00F2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1E5E"/>
  <w15:chartTrackingRefBased/>
  <w15:docId w15:val="{BB1390FE-3A0A-4D4A-9D43-2D4B0F8B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538"/>
    <w:pPr>
      <w:keepNext/>
      <w:keepLines/>
      <w:numPr>
        <w:numId w:val="9"/>
      </w:numPr>
      <w:spacing w:before="4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E6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04"/>
    <w:pPr>
      <w:ind w:left="720"/>
      <w:contextualSpacing/>
    </w:pPr>
  </w:style>
  <w:style w:type="character" w:customStyle="1" w:styleId="Heading1Char">
    <w:name w:val="Heading 1 Char"/>
    <w:basedOn w:val="DefaultParagraphFont"/>
    <w:link w:val="Heading1"/>
    <w:uiPriority w:val="9"/>
    <w:rsid w:val="003B5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5538"/>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8E6177"/>
    <w:pPr>
      <w:spacing w:after="0" w:line="240" w:lineRule="auto"/>
    </w:pPr>
  </w:style>
  <w:style w:type="character" w:customStyle="1" w:styleId="Heading3Char">
    <w:name w:val="Heading 3 Char"/>
    <w:basedOn w:val="DefaultParagraphFont"/>
    <w:link w:val="Heading3"/>
    <w:uiPriority w:val="9"/>
    <w:rsid w:val="008E617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26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360"/>
    <w:rPr>
      <w:rFonts w:ascii="Segoe UI" w:hAnsi="Segoe UI" w:cs="Segoe UI"/>
      <w:sz w:val="18"/>
      <w:szCs w:val="18"/>
    </w:rPr>
  </w:style>
  <w:style w:type="character" w:styleId="Hyperlink">
    <w:name w:val="Hyperlink"/>
    <w:basedOn w:val="DefaultParagraphFont"/>
    <w:uiPriority w:val="99"/>
    <w:unhideWhenUsed/>
    <w:rsid w:val="00BC4C08"/>
    <w:rPr>
      <w:color w:val="0563C1" w:themeColor="hyperlink"/>
      <w:u w:val="single"/>
    </w:rPr>
  </w:style>
  <w:style w:type="character" w:styleId="UnresolvedMention">
    <w:name w:val="Unresolved Mention"/>
    <w:basedOn w:val="DefaultParagraphFont"/>
    <w:uiPriority w:val="99"/>
    <w:semiHidden/>
    <w:unhideWhenUsed/>
    <w:rsid w:val="00BC4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8892">
      <w:bodyDiv w:val="1"/>
      <w:marLeft w:val="0"/>
      <w:marRight w:val="0"/>
      <w:marTop w:val="0"/>
      <w:marBottom w:val="0"/>
      <w:divBdr>
        <w:top w:val="none" w:sz="0" w:space="0" w:color="auto"/>
        <w:left w:val="none" w:sz="0" w:space="0" w:color="auto"/>
        <w:bottom w:val="none" w:sz="0" w:space="0" w:color="auto"/>
        <w:right w:val="none" w:sz="0" w:space="0" w:color="auto"/>
      </w:divBdr>
      <w:divsChild>
        <w:div w:id="681318973">
          <w:marLeft w:val="0"/>
          <w:marRight w:val="0"/>
          <w:marTop w:val="0"/>
          <w:marBottom w:val="0"/>
          <w:divBdr>
            <w:top w:val="none" w:sz="0" w:space="0" w:color="auto"/>
            <w:left w:val="none" w:sz="0" w:space="0" w:color="auto"/>
            <w:bottom w:val="none" w:sz="0" w:space="0" w:color="auto"/>
            <w:right w:val="none" w:sz="0" w:space="0" w:color="auto"/>
          </w:divBdr>
          <w:divsChild>
            <w:div w:id="11279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527">
      <w:bodyDiv w:val="1"/>
      <w:marLeft w:val="0"/>
      <w:marRight w:val="0"/>
      <w:marTop w:val="0"/>
      <w:marBottom w:val="0"/>
      <w:divBdr>
        <w:top w:val="none" w:sz="0" w:space="0" w:color="auto"/>
        <w:left w:val="none" w:sz="0" w:space="0" w:color="auto"/>
        <w:bottom w:val="none" w:sz="0" w:space="0" w:color="auto"/>
        <w:right w:val="none" w:sz="0" w:space="0" w:color="auto"/>
      </w:divBdr>
    </w:div>
    <w:div w:id="503056399">
      <w:bodyDiv w:val="1"/>
      <w:marLeft w:val="0"/>
      <w:marRight w:val="0"/>
      <w:marTop w:val="0"/>
      <w:marBottom w:val="0"/>
      <w:divBdr>
        <w:top w:val="none" w:sz="0" w:space="0" w:color="auto"/>
        <w:left w:val="none" w:sz="0" w:space="0" w:color="auto"/>
        <w:bottom w:val="none" w:sz="0" w:space="0" w:color="auto"/>
        <w:right w:val="none" w:sz="0" w:space="0" w:color="auto"/>
      </w:divBdr>
    </w:div>
    <w:div w:id="669673892">
      <w:bodyDiv w:val="1"/>
      <w:marLeft w:val="0"/>
      <w:marRight w:val="0"/>
      <w:marTop w:val="0"/>
      <w:marBottom w:val="0"/>
      <w:divBdr>
        <w:top w:val="none" w:sz="0" w:space="0" w:color="auto"/>
        <w:left w:val="none" w:sz="0" w:space="0" w:color="auto"/>
        <w:bottom w:val="none" w:sz="0" w:space="0" w:color="auto"/>
        <w:right w:val="none" w:sz="0" w:space="0" w:color="auto"/>
      </w:divBdr>
      <w:divsChild>
        <w:div w:id="145586951">
          <w:marLeft w:val="0"/>
          <w:marRight w:val="0"/>
          <w:marTop w:val="0"/>
          <w:marBottom w:val="0"/>
          <w:divBdr>
            <w:top w:val="none" w:sz="0" w:space="0" w:color="auto"/>
            <w:left w:val="none" w:sz="0" w:space="0" w:color="auto"/>
            <w:bottom w:val="none" w:sz="0" w:space="0" w:color="auto"/>
            <w:right w:val="none" w:sz="0" w:space="0" w:color="auto"/>
          </w:divBdr>
        </w:div>
      </w:divsChild>
    </w:div>
    <w:div w:id="763575765">
      <w:bodyDiv w:val="1"/>
      <w:marLeft w:val="0"/>
      <w:marRight w:val="0"/>
      <w:marTop w:val="0"/>
      <w:marBottom w:val="0"/>
      <w:divBdr>
        <w:top w:val="none" w:sz="0" w:space="0" w:color="auto"/>
        <w:left w:val="none" w:sz="0" w:space="0" w:color="auto"/>
        <w:bottom w:val="none" w:sz="0" w:space="0" w:color="auto"/>
        <w:right w:val="none" w:sz="0" w:space="0" w:color="auto"/>
      </w:divBdr>
      <w:divsChild>
        <w:div w:id="1198395056">
          <w:marLeft w:val="0"/>
          <w:marRight w:val="0"/>
          <w:marTop w:val="0"/>
          <w:marBottom w:val="0"/>
          <w:divBdr>
            <w:top w:val="none" w:sz="0" w:space="0" w:color="auto"/>
            <w:left w:val="none" w:sz="0" w:space="0" w:color="auto"/>
            <w:bottom w:val="none" w:sz="0" w:space="0" w:color="auto"/>
            <w:right w:val="none" w:sz="0" w:space="0" w:color="auto"/>
          </w:divBdr>
        </w:div>
      </w:divsChild>
    </w:div>
    <w:div w:id="781998282">
      <w:bodyDiv w:val="1"/>
      <w:marLeft w:val="0"/>
      <w:marRight w:val="0"/>
      <w:marTop w:val="0"/>
      <w:marBottom w:val="0"/>
      <w:divBdr>
        <w:top w:val="none" w:sz="0" w:space="0" w:color="auto"/>
        <w:left w:val="none" w:sz="0" w:space="0" w:color="auto"/>
        <w:bottom w:val="none" w:sz="0" w:space="0" w:color="auto"/>
        <w:right w:val="none" w:sz="0" w:space="0" w:color="auto"/>
      </w:divBdr>
      <w:divsChild>
        <w:div w:id="1164660918">
          <w:marLeft w:val="0"/>
          <w:marRight w:val="0"/>
          <w:marTop w:val="0"/>
          <w:marBottom w:val="0"/>
          <w:divBdr>
            <w:top w:val="none" w:sz="0" w:space="0" w:color="auto"/>
            <w:left w:val="none" w:sz="0" w:space="0" w:color="auto"/>
            <w:bottom w:val="none" w:sz="0" w:space="0" w:color="auto"/>
            <w:right w:val="none" w:sz="0" w:space="0" w:color="auto"/>
          </w:divBdr>
        </w:div>
      </w:divsChild>
    </w:div>
    <w:div w:id="1335448608">
      <w:bodyDiv w:val="1"/>
      <w:marLeft w:val="0"/>
      <w:marRight w:val="0"/>
      <w:marTop w:val="0"/>
      <w:marBottom w:val="0"/>
      <w:divBdr>
        <w:top w:val="none" w:sz="0" w:space="0" w:color="auto"/>
        <w:left w:val="none" w:sz="0" w:space="0" w:color="auto"/>
        <w:bottom w:val="none" w:sz="0" w:space="0" w:color="auto"/>
        <w:right w:val="none" w:sz="0" w:space="0" w:color="auto"/>
      </w:divBdr>
      <w:divsChild>
        <w:div w:id="432552167">
          <w:marLeft w:val="0"/>
          <w:marRight w:val="0"/>
          <w:marTop w:val="0"/>
          <w:marBottom w:val="0"/>
          <w:divBdr>
            <w:top w:val="none" w:sz="0" w:space="0" w:color="auto"/>
            <w:left w:val="none" w:sz="0" w:space="0" w:color="auto"/>
            <w:bottom w:val="none" w:sz="0" w:space="0" w:color="auto"/>
            <w:right w:val="none" w:sz="0" w:space="0" w:color="auto"/>
          </w:divBdr>
        </w:div>
      </w:divsChild>
    </w:div>
    <w:div w:id="1357778216">
      <w:bodyDiv w:val="1"/>
      <w:marLeft w:val="0"/>
      <w:marRight w:val="0"/>
      <w:marTop w:val="0"/>
      <w:marBottom w:val="0"/>
      <w:divBdr>
        <w:top w:val="none" w:sz="0" w:space="0" w:color="auto"/>
        <w:left w:val="none" w:sz="0" w:space="0" w:color="auto"/>
        <w:bottom w:val="none" w:sz="0" w:space="0" w:color="auto"/>
        <w:right w:val="none" w:sz="0" w:space="0" w:color="auto"/>
      </w:divBdr>
      <w:divsChild>
        <w:div w:id="73480003">
          <w:marLeft w:val="0"/>
          <w:marRight w:val="0"/>
          <w:marTop w:val="0"/>
          <w:marBottom w:val="0"/>
          <w:divBdr>
            <w:top w:val="none" w:sz="0" w:space="0" w:color="auto"/>
            <w:left w:val="none" w:sz="0" w:space="0" w:color="auto"/>
            <w:bottom w:val="none" w:sz="0" w:space="0" w:color="auto"/>
            <w:right w:val="none" w:sz="0" w:space="0" w:color="auto"/>
          </w:divBdr>
        </w:div>
      </w:divsChild>
    </w:div>
    <w:div w:id="1664090854">
      <w:bodyDiv w:val="1"/>
      <w:marLeft w:val="0"/>
      <w:marRight w:val="0"/>
      <w:marTop w:val="0"/>
      <w:marBottom w:val="0"/>
      <w:divBdr>
        <w:top w:val="none" w:sz="0" w:space="0" w:color="auto"/>
        <w:left w:val="none" w:sz="0" w:space="0" w:color="auto"/>
        <w:bottom w:val="none" w:sz="0" w:space="0" w:color="auto"/>
        <w:right w:val="none" w:sz="0" w:space="0" w:color="auto"/>
      </w:divBdr>
    </w:div>
    <w:div w:id="1785727605">
      <w:bodyDiv w:val="1"/>
      <w:marLeft w:val="0"/>
      <w:marRight w:val="0"/>
      <w:marTop w:val="0"/>
      <w:marBottom w:val="0"/>
      <w:divBdr>
        <w:top w:val="none" w:sz="0" w:space="0" w:color="auto"/>
        <w:left w:val="none" w:sz="0" w:space="0" w:color="auto"/>
        <w:bottom w:val="none" w:sz="0" w:space="0" w:color="auto"/>
        <w:right w:val="none" w:sz="0" w:space="0" w:color="auto"/>
      </w:divBdr>
    </w:div>
    <w:div w:id="1882474349">
      <w:bodyDiv w:val="1"/>
      <w:marLeft w:val="0"/>
      <w:marRight w:val="0"/>
      <w:marTop w:val="0"/>
      <w:marBottom w:val="0"/>
      <w:divBdr>
        <w:top w:val="none" w:sz="0" w:space="0" w:color="auto"/>
        <w:left w:val="none" w:sz="0" w:space="0" w:color="auto"/>
        <w:bottom w:val="none" w:sz="0" w:space="0" w:color="auto"/>
        <w:right w:val="none" w:sz="0" w:space="0" w:color="auto"/>
      </w:divBdr>
    </w:div>
    <w:div w:id="1970353899">
      <w:bodyDiv w:val="1"/>
      <w:marLeft w:val="0"/>
      <w:marRight w:val="0"/>
      <w:marTop w:val="0"/>
      <w:marBottom w:val="0"/>
      <w:divBdr>
        <w:top w:val="none" w:sz="0" w:space="0" w:color="auto"/>
        <w:left w:val="none" w:sz="0" w:space="0" w:color="auto"/>
        <w:bottom w:val="none" w:sz="0" w:space="0" w:color="auto"/>
        <w:right w:val="none" w:sz="0" w:space="0" w:color="auto"/>
      </w:divBdr>
      <w:divsChild>
        <w:div w:id="220136433">
          <w:marLeft w:val="0"/>
          <w:marRight w:val="0"/>
          <w:marTop w:val="0"/>
          <w:marBottom w:val="0"/>
          <w:divBdr>
            <w:top w:val="none" w:sz="0" w:space="0" w:color="auto"/>
            <w:left w:val="none" w:sz="0" w:space="0" w:color="auto"/>
            <w:bottom w:val="none" w:sz="0" w:space="0" w:color="auto"/>
            <w:right w:val="none" w:sz="0" w:space="0" w:color="auto"/>
          </w:divBdr>
          <w:divsChild>
            <w:div w:id="7931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71273">
      <w:bodyDiv w:val="1"/>
      <w:marLeft w:val="0"/>
      <w:marRight w:val="0"/>
      <w:marTop w:val="0"/>
      <w:marBottom w:val="0"/>
      <w:divBdr>
        <w:top w:val="none" w:sz="0" w:space="0" w:color="auto"/>
        <w:left w:val="none" w:sz="0" w:space="0" w:color="auto"/>
        <w:bottom w:val="none" w:sz="0" w:space="0" w:color="auto"/>
        <w:right w:val="none" w:sz="0" w:space="0" w:color="auto"/>
      </w:divBdr>
      <w:divsChild>
        <w:div w:id="21662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eb-rstk-test.heroku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rstk-test.herokuapp.com/sf/oauth/callback" TargetMode="External"/><Relationship Id="rId11" Type="http://schemas.microsoft.com/office/2011/relationships/people" Target="people.xml"/><Relationship Id="rId5" Type="http://schemas.openxmlformats.org/officeDocument/2006/relationships/hyperlink" Target="https://web-rstk-test.heroku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rs-support</dc:creator>
  <cp:keywords/>
  <dc:description/>
  <cp:lastModifiedBy>Kaustubh Vasatkar</cp:lastModifiedBy>
  <cp:revision>13</cp:revision>
  <dcterms:created xsi:type="dcterms:W3CDTF">2020-02-20T17:55:00Z</dcterms:created>
  <dcterms:modified xsi:type="dcterms:W3CDTF">2021-11-23T06:59:00Z</dcterms:modified>
</cp:coreProperties>
</file>